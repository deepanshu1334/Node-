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1B" w:rsidRDefault="0076089D"/>
    <w:p w:rsidR="00721BAC" w:rsidRDefault="00721BAC"/>
    <w:p w:rsidR="00721BAC" w:rsidRDefault="00721BAC"/>
    <w:p w:rsidR="00721BAC" w:rsidRDefault="00721BAC" w:rsidP="00721BAC">
      <w:pPr>
        <w:pStyle w:val="NormalWeb"/>
        <w:shd w:val="clear" w:color="auto" w:fill="D7D8D2"/>
        <w:spacing w:after="1170" w:afterAutospacing="0"/>
        <w:jc w:val="center"/>
        <w:rPr>
          <w:rFonts w:ascii="Arial" w:hAnsi="Arial" w:cs="Arial"/>
          <w:b/>
          <w:bCs/>
          <w:color w:val="383838"/>
          <w:sz w:val="117"/>
          <w:szCs w:val="117"/>
        </w:rPr>
      </w:pPr>
      <w:r>
        <w:rPr>
          <w:rFonts w:ascii="Arial" w:hAnsi="Arial" w:cs="Arial"/>
          <w:b/>
          <w:bCs/>
          <w:color w:val="383838"/>
          <w:sz w:val="117"/>
          <w:szCs w:val="117"/>
        </w:rPr>
        <w:t>Kubernetes Mastery</w:t>
      </w:r>
      <w:r>
        <w:rPr>
          <w:rFonts w:ascii="Arial" w:hAnsi="Arial" w:cs="Arial"/>
          <w:b/>
          <w:bCs/>
          <w:color w:val="383838"/>
          <w:sz w:val="117"/>
          <w:szCs w:val="117"/>
        </w:rPr>
        <w:br/>
      </w:r>
    </w:p>
    <w:p w:rsidR="00721BAC" w:rsidRDefault="00721BAC" w:rsidP="00721BAC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Strong"/>
          <w:rFonts w:ascii="Arial" w:hAnsi="Arial" w:cs="Arial"/>
          <w:color w:val="383838"/>
          <w:sz w:val="39"/>
          <w:szCs w:val="39"/>
        </w:rPr>
        <w:t>Course: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954AB"/>
            <w:sz w:val="39"/>
            <w:szCs w:val="39"/>
          </w:rPr>
          <w:t>http://www.kubernetesmastery.com</w:t>
        </w:r>
      </w:hyperlink>
    </w:p>
    <w:p w:rsidR="00721BAC" w:rsidRDefault="00721BAC" w:rsidP="00721BAC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Strong"/>
          <w:rFonts w:ascii="Arial" w:hAnsi="Arial" w:cs="Arial"/>
          <w:color w:val="383838"/>
          <w:sz w:val="39"/>
          <w:szCs w:val="39"/>
        </w:rPr>
        <w:t>Slides: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954AB"/>
            <w:sz w:val="39"/>
            <w:szCs w:val="39"/>
          </w:rPr>
          <w:t>https://slides.kubernetesmastery.com</w:t>
        </w:r>
      </w:hyperlink>
    </w:p>
    <w:p w:rsidR="00721BAC" w:rsidRDefault="00721BAC"/>
    <w:p w:rsidR="00721BAC" w:rsidRPr="00721BAC" w:rsidRDefault="00721BAC" w:rsidP="00721BAC">
      <w:pPr>
        <w:rPr>
          <w:b/>
          <w:bCs/>
        </w:rPr>
      </w:pPr>
      <w:r w:rsidRPr="00721BAC">
        <w:rPr>
          <w:b/>
          <w:bCs/>
        </w:rPr>
        <w:t>A brief introduction</w:t>
      </w:r>
    </w:p>
    <w:p w:rsidR="00721BAC" w:rsidRPr="00721BAC" w:rsidRDefault="00721BAC" w:rsidP="00721BAC">
      <w:pPr>
        <w:numPr>
          <w:ilvl w:val="0"/>
          <w:numId w:val="1"/>
        </w:numPr>
        <w:rPr>
          <w:b/>
          <w:bCs/>
        </w:rPr>
      </w:pPr>
      <w:r w:rsidRPr="00721BAC">
        <w:rPr>
          <w:b/>
          <w:bCs/>
        </w:rPr>
        <w:t>This was initially written by </w:t>
      </w:r>
      <w:proofErr w:type="spellStart"/>
      <w:r w:rsidRPr="00721BAC">
        <w:rPr>
          <w:b/>
          <w:bCs/>
        </w:rPr>
        <w:fldChar w:fldCharType="begin"/>
      </w:r>
      <w:r w:rsidRPr="00721BAC">
        <w:rPr>
          <w:b/>
          <w:bCs/>
        </w:rPr>
        <w:instrText xml:space="preserve"> HYPERLINK "https://twitter.com/jpetazzo" </w:instrText>
      </w:r>
      <w:r w:rsidRPr="00721BAC">
        <w:rPr>
          <w:b/>
          <w:bCs/>
        </w:rPr>
        <w:fldChar w:fldCharType="separate"/>
      </w:r>
      <w:r w:rsidRPr="00721BAC">
        <w:rPr>
          <w:rStyle w:val="Hyperlink"/>
          <w:b/>
          <w:bCs/>
        </w:rPr>
        <w:t>Jérôme</w:t>
      </w:r>
      <w:proofErr w:type="spellEnd"/>
      <w:r w:rsidRPr="00721BAC">
        <w:rPr>
          <w:rStyle w:val="Hyperlink"/>
          <w:b/>
          <w:bCs/>
        </w:rPr>
        <w:t xml:space="preserve"> </w:t>
      </w:r>
      <w:proofErr w:type="spellStart"/>
      <w:r w:rsidRPr="00721BAC">
        <w:rPr>
          <w:rStyle w:val="Hyperlink"/>
          <w:b/>
          <w:bCs/>
        </w:rPr>
        <w:t>Petazzoni</w:t>
      </w:r>
      <w:proofErr w:type="spellEnd"/>
      <w:r w:rsidRPr="00721BAC">
        <w:fldChar w:fldCharType="end"/>
      </w:r>
      <w:r w:rsidRPr="00721BAC">
        <w:rPr>
          <w:b/>
          <w:bCs/>
        </w:rPr>
        <w:t> to support in-person, instructor-led workshops and tutorials</w:t>
      </w:r>
    </w:p>
    <w:p w:rsidR="00721BAC" w:rsidRPr="00721BAC" w:rsidRDefault="00721BAC" w:rsidP="00721BAC">
      <w:pPr>
        <w:numPr>
          <w:ilvl w:val="0"/>
          <w:numId w:val="1"/>
        </w:numPr>
        <w:rPr>
          <w:b/>
          <w:bCs/>
        </w:rPr>
      </w:pPr>
      <w:r w:rsidRPr="00721BAC">
        <w:rPr>
          <w:b/>
          <w:bCs/>
        </w:rPr>
        <w:t>Credit is also due to </w:t>
      </w:r>
      <w:hyperlink r:id="rId7" w:history="1">
        <w:r w:rsidRPr="00721BAC">
          <w:rPr>
            <w:rStyle w:val="Hyperlink"/>
            <w:b/>
            <w:bCs/>
          </w:rPr>
          <w:t>multiple contributors</w:t>
        </w:r>
      </w:hyperlink>
      <w:r w:rsidRPr="00721BAC">
        <w:rPr>
          <w:b/>
          <w:bCs/>
        </w:rPr>
        <w:t> — thank you!</w:t>
      </w:r>
    </w:p>
    <w:p w:rsidR="00721BAC" w:rsidRPr="00721BAC" w:rsidRDefault="00721BAC" w:rsidP="00721BAC">
      <w:pPr>
        <w:numPr>
          <w:ilvl w:val="0"/>
          <w:numId w:val="1"/>
        </w:numPr>
        <w:rPr>
          <w:b/>
          <w:bCs/>
        </w:rPr>
      </w:pPr>
      <w:r w:rsidRPr="00721BAC">
        <w:rPr>
          <w:b/>
          <w:bCs/>
        </w:rPr>
        <w:t>I recommend using the Slack Chat to help you ...</w:t>
      </w:r>
    </w:p>
    <w:p w:rsidR="00721BAC" w:rsidRPr="00721BAC" w:rsidRDefault="00721BAC" w:rsidP="00721BAC">
      <w:pPr>
        <w:numPr>
          <w:ilvl w:val="0"/>
          <w:numId w:val="1"/>
        </w:numPr>
        <w:rPr>
          <w:b/>
          <w:bCs/>
        </w:rPr>
      </w:pPr>
      <w:r w:rsidRPr="00721BAC">
        <w:rPr>
          <w:b/>
          <w:bCs/>
        </w:rPr>
        <w:t>... And be comfortable spending some time reading the Kubernetes </w:t>
      </w:r>
      <w:hyperlink r:id="rId8" w:history="1">
        <w:r w:rsidRPr="00721BAC">
          <w:rPr>
            <w:rStyle w:val="Hyperlink"/>
            <w:b/>
            <w:bCs/>
          </w:rPr>
          <w:t>documentation</w:t>
        </w:r>
      </w:hyperlink>
      <w:r w:rsidRPr="00721BAC">
        <w:rPr>
          <w:b/>
          <w:bCs/>
        </w:rPr>
        <w:t> ...</w:t>
      </w:r>
    </w:p>
    <w:p w:rsidR="00721BAC" w:rsidRPr="00721BAC" w:rsidRDefault="00721BAC" w:rsidP="00721BAC">
      <w:pPr>
        <w:numPr>
          <w:ilvl w:val="0"/>
          <w:numId w:val="1"/>
        </w:numPr>
        <w:rPr>
          <w:b/>
          <w:bCs/>
        </w:rPr>
      </w:pPr>
      <w:r w:rsidRPr="00721BAC">
        <w:rPr>
          <w:b/>
          <w:bCs/>
        </w:rPr>
        <w:t>... And looking for answers on </w:t>
      </w:r>
      <w:proofErr w:type="spellStart"/>
      <w:r w:rsidRPr="00721BAC">
        <w:rPr>
          <w:b/>
          <w:bCs/>
        </w:rPr>
        <w:fldChar w:fldCharType="begin"/>
      </w:r>
      <w:r w:rsidRPr="00721BAC">
        <w:rPr>
          <w:b/>
          <w:bCs/>
        </w:rPr>
        <w:instrText xml:space="preserve"> HYPERLINK "http://stackoverflow.com/questions/tagged/kubernetes" </w:instrText>
      </w:r>
      <w:r w:rsidRPr="00721BAC">
        <w:rPr>
          <w:b/>
          <w:bCs/>
        </w:rPr>
        <w:fldChar w:fldCharType="separate"/>
      </w:r>
      <w:r w:rsidRPr="00721BAC">
        <w:rPr>
          <w:rStyle w:val="Hyperlink"/>
          <w:b/>
          <w:bCs/>
        </w:rPr>
        <w:t>StackOverflow</w:t>
      </w:r>
      <w:proofErr w:type="spellEnd"/>
      <w:r w:rsidRPr="00721BAC">
        <w:fldChar w:fldCharType="end"/>
      </w:r>
      <w:r w:rsidRPr="00721BAC">
        <w:rPr>
          <w:b/>
          <w:bCs/>
        </w:rPr>
        <w:t> and other outlets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Pr="00721BAC" w:rsidRDefault="00721BAC" w:rsidP="00721BAC">
      <w:pPr>
        <w:rPr>
          <w:b/>
          <w:bCs/>
        </w:rPr>
      </w:pPr>
      <w:r w:rsidRPr="00721BAC">
        <w:rPr>
          <w:b/>
          <w:bCs/>
        </w:rPr>
        <w:lastRenderedPageBreak/>
        <w:t>Hands on, you shall practice</w:t>
      </w:r>
    </w:p>
    <w:p w:rsidR="00721BAC" w:rsidRPr="00721BAC" w:rsidRDefault="00721BAC" w:rsidP="00721BAC">
      <w:pPr>
        <w:numPr>
          <w:ilvl w:val="0"/>
          <w:numId w:val="2"/>
        </w:numPr>
        <w:rPr>
          <w:b/>
          <w:bCs/>
        </w:rPr>
      </w:pPr>
      <w:r w:rsidRPr="00721BAC">
        <w:rPr>
          <w:b/>
          <w:bCs/>
        </w:rPr>
        <w:t xml:space="preserve">Nobody ever became a Jedi by spending their lives reading </w:t>
      </w:r>
      <w:proofErr w:type="spellStart"/>
      <w:r w:rsidRPr="00721BAC">
        <w:rPr>
          <w:b/>
          <w:bCs/>
        </w:rPr>
        <w:t>Wookiepedia</w:t>
      </w:r>
      <w:proofErr w:type="spellEnd"/>
    </w:p>
    <w:p w:rsidR="00721BAC" w:rsidRPr="00721BAC" w:rsidRDefault="00721BAC" w:rsidP="00721BAC">
      <w:pPr>
        <w:numPr>
          <w:ilvl w:val="0"/>
          <w:numId w:val="2"/>
        </w:numPr>
        <w:rPr>
          <w:b/>
          <w:bCs/>
        </w:rPr>
      </w:pPr>
      <w:r w:rsidRPr="00721BAC">
        <w:rPr>
          <w:b/>
          <w:bCs/>
        </w:rPr>
        <w:t>Likewise, it will take more than merely </w:t>
      </w:r>
      <w:r w:rsidRPr="00721BAC">
        <w:rPr>
          <w:b/>
          <w:bCs/>
          <w:i/>
          <w:iCs/>
        </w:rPr>
        <w:t>reading</w:t>
      </w:r>
      <w:r w:rsidRPr="00721BAC">
        <w:rPr>
          <w:b/>
          <w:bCs/>
        </w:rPr>
        <w:t> these slides to make you an expert</w:t>
      </w:r>
    </w:p>
    <w:p w:rsidR="00721BAC" w:rsidRPr="00721BAC" w:rsidRDefault="00721BAC" w:rsidP="00721BAC">
      <w:pPr>
        <w:numPr>
          <w:ilvl w:val="0"/>
          <w:numId w:val="2"/>
        </w:numPr>
        <w:rPr>
          <w:b/>
          <w:bCs/>
        </w:rPr>
      </w:pPr>
      <w:r w:rsidRPr="00721BAC">
        <w:rPr>
          <w:b/>
          <w:bCs/>
        </w:rPr>
        <w:t>These slides include </w:t>
      </w:r>
      <w:r w:rsidRPr="00721BAC">
        <w:rPr>
          <w:b/>
          <w:bCs/>
          <w:i/>
          <w:iCs/>
        </w:rPr>
        <w:t>tons</w:t>
      </w:r>
      <w:r w:rsidRPr="00721BAC">
        <w:rPr>
          <w:b/>
          <w:bCs/>
        </w:rPr>
        <w:t> of exercises and examples</w:t>
      </w:r>
    </w:p>
    <w:p w:rsidR="00721BAC" w:rsidRPr="00721BAC" w:rsidRDefault="00721BAC" w:rsidP="00721BAC">
      <w:pPr>
        <w:numPr>
          <w:ilvl w:val="0"/>
          <w:numId w:val="2"/>
        </w:numPr>
        <w:rPr>
          <w:b/>
          <w:bCs/>
        </w:rPr>
      </w:pPr>
      <w:r w:rsidRPr="00721BAC">
        <w:rPr>
          <w:b/>
          <w:bCs/>
        </w:rPr>
        <w:t>They assume that you have access to a Kubernetes cluster</w:t>
      </w:r>
    </w:p>
    <w:p w:rsidR="00721BAC" w:rsidRDefault="00721BAC"/>
    <w:p w:rsidR="00721BAC" w:rsidRDefault="00721BAC"/>
    <w:p w:rsidR="00721BAC" w:rsidRDefault="00721BAC"/>
    <w:p w:rsidR="00721BAC" w:rsidRPr="00721BAC" w:rsidRDefault="00721BAC" w:rsidP="00721BAC">
      <w:pPr>
        <w:rPr>
          <w:b/>
          <w:bCs/>
        </w:rPr>
      </w:pPr>
      <w:r w:rsidRPr="00721BAC">
        <w:rPr>
          <w:b/>
          <w:bCs/>
        </w:rPr>
        <w:t>What and why of orchestration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>There are many computing orchestrators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>They make decisions about when and where to "do work"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 xml:space="preserve">We've done this since the dawn of computing: Mainframe schedulers, Puppet, Terraform, AWS, </w:t>
      </w:r>
      <w:proofErr w:type="spellStart"/>
      <w:r w:rsidRPr="00721BAC">
        <w:rPr>
          <w:b/>
          <w:bCs/>
        </w:rPr>
        <w:t>Mesos</w:t>
      </w:r>
      <w:proofErr w:type="spellEnd"/>
      <w:r w:rsidRPr="00721BAC">
        <w:rPr>
          <w:b/>
          <w:bCs/>
        </w:rPr>
        <w:t>, Hadoop, etc.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>Since 2014 we've had a resurgence of new orchestration projects because:</w:t>
      </w:r>
    </w:p>
    <w:p w:rsidR="00721BAC" w:rsidRPr="00721BAC" w:rsidRDefault="00721BAC" w:rsidP="00721BAC">
      <w:pPr>
        <w:numPr>
          <w:ilvl w:val="1"/>
          <w:numId w:val="3"/>
        </w:numPr>
        <w:rPr>
          <w:b/>
          <w:bCs/>
        </w:rPr>
      </w:pPr>
      <w:r w:rsidRPr="00721BAC">
        <w:rPr>
          <w:b/>
          <w:bCs/>
        </w:rPr>
        <w:t>Popularity of distributed computing</w:t>
      </w:r>
    </w:p>
    <w:p w:rsidR="00721BAC" w:rsidRPr="00721BAC" w:rsidRDefault="00721BAC" w:rsidP="00721BAC">
      <w:pPr>
        <w:numPr>
          <w:ilvl w:val="1"/>
          <w:numId w:val="3"/>
        </w:numPr>
        <w:rPr>
          <w:b/>
          <w:bCs/>
        </w:rPr>
      </w:pPr>
      <w:r w:rsidRPr="00721BAC">
        <w:rPr>
          <w:b/>
          <w:bCs/>
        </w:rPr>
        <w:t>Docker containers as a app package and isolated runtime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>We needed "many servers to act like one, and run many containers"</w:t>
      </w:r>
    </w:p>
    <w:p w:rsidR="00721BAC" w:rsidRPr="00721BAC" w:rsidRDefault="00721BAC" w:rsidP="00721BAC">
      <w:pPr>
        <w:numPr>
          <w:ilvl w:val="0"/>
          <w:numId w:val="3"/>
        </w:numPr>
        <w:rPr>
          <w:b/>
          <w:bCs/>
        </w:rPr>
      </w:pPr>
      <w:r w:rsidRPr="00721BAC">
        <w:rPr>
          <w:b/>
          <w:bCs/>
        </w:rPr>
        <w:t>And the Container Orchestrator was born</w:t>
      </w:r>
    </w:p>
    <w:p w:rsidR="00721BAC" w:rsidRDefault="00721BAC"/>
    <w:p w:rsidR="00721BAC" w:rsidRPr="00721BAC" w:rsidRDefault="00721BAC" w:rsidP="00721BAC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721BAC">
        <w:rPr>
          <w:rFonts w:ascii="Arial" w:eastAsia="Times New Roman" w:hAnsi="Arial" w:cs="Arial"/>
          <w:b/>
          <w:bCs/>
          <w:color w:val="000000"/>
          <w:sz w:val="68"/>
          <w:szCs w:val="68"/>
        </w:rPr>
        <w:t>Container orchestrator</w:t>
      </w:r>
    </w:p>
    <w:p w:rsidR="00721BAC" w:rsidRPr="00721BAC" w:rsidRDefault="00721BAC" w:rsidP="00721BAC">
      <w:pPr>
        <w:numPr>
          <w:ilvl w:val="0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Many open source projects have been created in the last 5 years to:</w:t>
      </w:r>
    </w:p>
    <w:p w:rsidR="00721BAC" w:rsidRPr="00614422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</w:pPr>
      <w:r w:rsidRPr="00614422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Schedule running of containers on servers</w:t>
      </w:r>
    </w:p>
    <w:p w:rsidR="00721BAC" w:rsidRPr="00721BAC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Dispatch them across many nodes</w:t>
      </w:r>
    </w:p>
    <w:p w:rsidR="00721BAC" w:rsidRPr="00614422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14422">
        <w:rPr>
          <w:rFonts w:ascii="Arial" w:eastAsia="Times New Roman" w:hAnsi="Arial" w:cs="Arial"/>
          <w:b/>
          <w:bCs/>
          <w:color w:val="383838"/>
          <w:sz w:val="39"/>
          <w:szCs w:val="39"/>
        </w:rPr>
        <w:t>Monitor and react to container and server health</w:t>
      </w:r>
    </w:p>
    <w:p w:rsidR="00721BAC" w:rsidRPr="00614422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</w:pPr>
      <w:r w:rsidRPr="00614422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Provide storage, networking, proxy, security, and logging features</w:t>
      </w:r>
    </w:p>
    <w:p w:rsidR="00721BAC" w:rsidRPr="00721BAC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Do all this in a declarative way, rather than imperative</w:t>
      </w:r>
    </w:p>
    <w:p w:rsidR="00721BAC" w:rsidRPr="00721BAC" w:rsidRDefault="00721BAC" w:rsidP="00721BAC">
      <w:pPr>
        <w:numPr>
          <w:ilvl w:val="1"/>
          <w:numId w:val="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lastRenderedPageBreak/>
        <w:t>Provide API's to allow extensibility and management</w:t>
      </w:r>
    </w:p>
    <w:p w:rsidR="00721BAC" w:rsidRPr="00721BAC" w:rsidRDefault="00721BAC" w:rsidP="00721BAC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721BAC">
        <w:rPr>
          <w:rFonts w:ascii="Arial" w:eastAsia="Times New Roman" w:hAnsi="Arial" w:cs="Arial"/>
          <w:b/>
          <w:bCs/>
          <w:color w:val="000000"/>
          <w:sz w:val="68"/>
          <w:szCs w:val="68"/>
        </w:rPr>
        <w:t>Major container orchestration projects</w:t>
      </w:r>
    </w:p>
    <w:p w:rsidR="00721BAC" w:rsidRPr="00614422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</w:pPr>
      <w:r w:rsidRPr="00614422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Kubernetes, aka K8s</w:t>
      </w:r>
    </w:p>
    <w:p w:rsidR="00721BAC" w:rsidRPr="00721BAC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Docker Swarm (and Swarm classic)</w:t>
      </w:r>
    </w:p>
    <w:p w:rsidR="00721BAC" w:rsidRPr="00721BAC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Apache </w:t>
      </w:r>
      <w:proofErr w:type="spellStart"/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Mesos</w:t>
      </w:r>
      <w:proofErr w:type="spellEnd"/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/Marathon</w:t>
      </w:r>
    </w:p>
    <w:p w:rsidR="00721BAC" w:rsidRPr="00721BAC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Cloud Foundry</w:t>
      </w:r>
    </w:p>
    <w:p w:rsidR="00721BAC" w:rsidRPr="00721BAC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Amazon ECS (not OSS, AWS-only)</w:t>
      </w:r>
    </w:p>
    <w:p w:rsidR="00721BAC" w:rsidRPr="00721BAC" w:rsidRDefault="00721BAC" w:rsidP="00721BAC">
      <w:pPr>
        <w:numPr>
          <w:ilvl w:val="0"/>
          <w:numId w:val="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HashiCorp</w:t>
      </w:r>
      <w:proofErr w:type="spellEnd"/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Nomad</w:t>
      </w:r>
    </w:p>
    <w:p w:rsidR="00721BAC" w:rsidRPr="00721BAC" w:rsidRDefault="00721BAC" w:rsidP="00721BAC">
      <w:pPr>
        <w:numPr>
          <w:ilvl w:val="0"/>
          <w:numId w:val="6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Many of these tools run on top of Docker Engine</w:t>
      </w:r>
    </w:p>
    <w:p w:rsidR="00721BAC" w:rsidRPr="00721BAC" w:rsidRDefault="00721BAC" w:rsidP="00721BAC">
      <w:pPr>
        <w:numPr>
          <w:ilvl w:val="0"/>
          <w:numId w:val="6"/>
        </w:num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Kubernetes is the </w:t>
      </w:r>
      <w:r w:rsidRPr="00721BAC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</w:rPr>
        <w:t>one</w:t>
      </w:r>
      <w:r w:rsidRPr="00721BAC">
        <w:rPr>
          <w:rFonts w:ascii="Arial" w:eastAsia="Times New Roman" w:hAnsi="Arial" w:cs="Arial"/>
          <w:b/>
          <w:bCs/>
          <w:color w:val="383838"/>
          <w:sz w:val="39"/>
          <w:szCs w:val="39"/>
        </w:rPr>
        <w:t> orchestrator with many </w:t>
      </w:r>
      <w:r w:rsidRPr="00721BAC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</w:rPr>
        <w:t>distributions</w:t>
      </w:r>
    </w:p>
    <w:p w:rsidR="00721BAC" w:rsidRDefault="00721BAC"/>
    <w:p w:rsidR="00721BAC" w:rsidRDefault="00721BAC"/>
    <w:p w:rsidR="00721BAC" w:rsidRDefault="00721BAC" w:rsidP="00721BAC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Kubernetes distributions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Kubernetes "vanilla upstream" (not a distribution)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Cloud-Managed distros: AKS, GKE, EKS, DOK...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Self-Managed distros: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RedHat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OpenShift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, Docker Enterprise, Rancher, Canonical Charmed,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openSUSE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Kubic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...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Vanilla installers: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kubeadm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, kops,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kubicorn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...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Local dev/test: Docker Desktop,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minikube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, microK8s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CI testing: kind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Special builds: Rancher k3s</w:t>
      </w:r>
    </w:p>
    <w:p w:rsidR="00721BAC" w:rsidRDefault="00721BAC" w:rsidP="00721BAC">
      <w:pPr>
        <w:pStyle w:val="NormalWeb"/>
        <w:numPr>
          <w:ilvl w:val="0"/>
          <w:numId w:val="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lastRenderedPageBreak/>
        <w:t>And </w:t>
      </w:r>
      <w:hyperlink r:id="rId9" w:anchor="conformance" w:history="1">
        <w:r>
          <w:rPr>
            <w:rStyle w:val="Hyperlink"/>
            <w:rFonts w:ascii="Arial" w:hAnsi="Arial" w:cs="Arial"/>
            <w:b/>
            <w:bCs/>
            <w:color w:val="0954AB"/>
            <w:sz w:val="39"/>
            <w:szCs w:val="39"/>
          </w:rPr>
          <w:t>Many, many more...</w:t>
        </w:r>
      </w:hyperlink>
      <w:r>
        <w:rPr>
          <w:rFonts w:ascii="Arial" w:hAnsi="Arial" w:cs="Arial"/>
          <w:b/>
          <w:bCs/>
          <w:color w:val="383838"/>
          <w:sz w:val="39"/>
          <w:szCs w:val="39"/>
        </w:rPr>
        <w:t> (86 as of June 2019)</w:t>
      </w:r>
    </w:p>
    <w:p w:rsidR="00721BAC" w:rsidRDefault="00721BAC"/>
    <w:p w:rsidR="00721BAC" w:rsidRDefault="00721BAC" w:rsidP="00721BAC">
      <w:pPr>
        <w:pStyle w:val="Heading1"/>
        <w:shd w:val="clear" w:color="auto" w:fill="D7D8D2"/>
        <w:spacing w:before="120" w:after="120"/>
        <w:rPr>
          <w:rFonts w:ascii="Arial" w:hAnsi="Arial" w:cs="Arial"/>
          <w:color w:val="000000"/>
          <w:sz w:val="83"/>
          <w:szCs w:val="83"/>
        </w:rPr>
      </w:pPr>
      <w:r>
        <w:rPr>
          <w:rFonts w:ascii="Arial" w:hAnsi="Arial" w:cs="Arial"/>
          <w:color w:val="000000"/>
          <w:sz w:val="83"/>
          <w:szCs w:val="83"/>
        </w:rPr>
        <w:t>Kubernetes concepts</w:t>
      </w:r>
    </w:p>
    <w:p w:rsidR="00721BAC" w:rsidRDefault="00721BAC" w:rsidP="00721BAC">
      <w:pPr>
        <w:pStyle w:val="NormalWeb"/>
        <w:numPr>
          <w:ilvl w:val="0"/>
          <w:numId w:val="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Kubernetes is a </w:t>
      </w:r>
      <w:r w:rsidRPr="00614422">
        <w:rPr>
          <w:rFonts w:ascii="Arial" w:hAnsi="Arial" w:cs="Arial"/>
          <w:b/>
          <w:bCs/>
          <w:color w:val="383838"/>
          <w:sz w:val="39"/>
          <w:szCs w:val="39"/>
          <w:u w:val="single"/>
        </w:rPr>
        <w:t>container management system</w:t>
      </w:r>
    </w:p>
    <w:p w:rsidR="00721BAC" w:rsidRDefault="00721BAC" w:rsidP="00721BAC">
      <w:pPr>
        <w:pStyle w:val="NormalWeb"/>
        <w:numPr>
          <w:ilvl w:val="0"/>
          <w:numId w:val="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It </w:t>
      </w:r>
      <w:r w:rsidRPr="00614422">
        <w:rPr>
          <w:rFonts w:ascii="Arial" w:hAnsi="Arial" w:cs="Arial"/>
          <w:b/>
          <w:bCs/>
          <w:color w:val="383838"/>
          <w:sz w:val="39"/>
          <w:szCs w:val="39"/>
          <w:u w:val="single"/>
        </w:rPr>
        <w:t>runs and manages containerized applications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on a cluster (</w:t>
      </w: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one or more servers</w:t>
      </w:r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721BAC" w:rsidRDefault="00721BAC" w:rsidP="00721BAC">
      <w:pPr>
        <w:pStyle w:val="NormalWeb"/>
        <w:numPr>
          <w:ilvl w:val="0"/>
          <w:numId w:val="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Often this is simply called "container orchestration"</w:t>
      </w:r>
    </w:p>
    <w:p w:rsidR="00721BAC" w:rsidRDefault="00721BAC" w:rsidP="00721BAC">
      <w:pPr>
        <w:pStyle w:val="NormalWeb"/>
        <w:numPr>
          <w:ilvl w:val="0"/>
          <w:numId w:val="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 xml:space="preserve">Sometimes shortened to </w:t>
      </w:r>
      <w:proofErr w:type="spellStart"/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Kube</w:t>
      </w:r>
      <w:proofErr w:type="spellEnd"/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 xml:space="preserve"> or K8s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("Kay-eights" or "Kates")</w:t>
      </w:r>
    </w:p>
    <w:p w:rsidR="00721BAC" w:rsidRDefault="00721BAC"/>
    <w:p w:rsidR="00721BAC" w:rsidRDefault="00721BAC"/>
    <w:p w:rsidR="00EB0FED" w:rsidRDefault="00EB0FED" w:rsidP="00EB0FED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Basic things we can ask Kubernetes to do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Start 5 containers using image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atseashop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/</w:t>
      </w:r>
      <w:proofErr w:type="gram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api:v</w:t>
      </w:r>
      <w:proofErr w:type="gram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1.3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Place an internal load balancer in front of these containers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Start 10 containers using image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atseashop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/</w:t>
      </w:r>
      <w:proofErr w:type="gram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webfront:v</w:t>
      </w:r>
      <w:proofErr w:type="gram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1.3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Place a public load balancer in front of these containers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It's Black Friday (or Christmas), traffic spikes, </w:t>
      </w:r>
      <w:r w:rsidRPr="00614422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grow our cluster and add containers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New release! Replace my containers with the new image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atseashop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/</w:t>
      </w:r>
      <w:proofErr w:type="gram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webfront:v</w:t>
      </w:r>
      <w:proofErr w:type="gram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1.4</w:t>
      </w:r>
    </w:p>
    <w:p w:rsidR="00EB0FED" w:rsidRDefault="00EB0FED" w:rsidP="00EB0FED">
      <w:pPr>
        <w:pStyle w:val="NormalWeb"/>
        <w:numPr>
          <w:ilvl w:val="0"/>
          <w:numId w:val="10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Keep processing requests during the upgrade</w:t>
      </w:r>
      <w:r>
        <w:rPr>
          <w:rFonts w:ascii="Arial" w:hAnsi="Arial" w:cs="Arial"/>
          <w:b/>
          <w:bCs/>
          <w:color w:val="383838"/>
          <w:sz w:val="39"/>
          <w:szCs w:val="39"/>
        </w:rPr>
        <w:t>; update my containers one at a time</w:t>
      </w:r>
    </w:p>
    <w:p w:rsidR="00EB0FED" w:rsidRDefault="00EB0FED" w:rsidP="00EB0FED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lastRenderedPageBreak/>
        <w:t>Other things that Kubernetes can do for us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Basic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autoscaling</w:t>
      </w:r>
      <w:proofErr w:type="spellEnd"/>
    </w:p>
    <w:p w:rsidR="00EB0FED" w:rsidRP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Blue/green deployment, canary deployment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Long running services, but also batch (one-off) and CRON-like jobs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Overcommit our cluster and </w:t>
      </w:r>
      <w:r w:rsidRPr="00EB0FED">
        <w:rPr>
          <w:rStyle w:val="Emphasis"/>
          <w:rFonts w:ascii="Arial" w:hAnsi="Arial" w:cs="Arial"/>
          <w:b/>
          <w:bCs/>
          <w:color w:val="383838"/>
          <w:sz w:val="39"/>
          <w:szCs w:val="39"/>
          <w:highlight w:val="yellow"/>
        </w:rPr>
        <w:t>evict</w:t>
      </w: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 low-priority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jobs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Run services with</w:t>
      </w:r>
      <w:r>
        <w:rPr>
          <w:rFonts w:ascii="Arial" w:hAnsi="Arial" w:cs="Arial"/>
          <w:b/>
          <w:bCs/>
          <w:color w:val="383838"/>
          <w:sz w:val="39"/>
          <w:szCs w:val="39"/>
        </w:rPr>
        <w:t> </w:t>
      </w:r>
      <w:proofErr w:type="spellStart"/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stateful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 data (databases etc.)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Fine-grained access control defining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what</w:t>
      </w:r>
      <w:r>
        <w:rPr>
          <w:rFonts w:ascii="Arial" w:hAnsi="Arial" w:cs="Arial"/>
          <w:b/>
          <w:bCs/>
          <w:color w:val="383838"/>
          <w:sz w:val="39"/>
          <w:szCs w:val="39"/>
        </w:rPr>
        <w:t> can be done by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whom</w:t>
      </w:r>
      <w:r>
        <w:rPr>
          <w:rFonts w:ascii="Arial" w:hAnsi="Arial" w:cs="Arial"/>
          <w:b/>
          <w:bCs/>
          <w:color w:val="383838"/>
          <w:sz w:val="39"/>
          <w:szCs w:val="39"/>
        </w:rPr>
        <w:t> on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which</w:t>
      </w:r>
      <w:r>
        <w:rPr>
          <w:rFonts w:ascii="Arial" w:hAnsi="Arial" w:cs="Arial"/>
          <w:b/>
          <w:bCs/>
          <w:color w:val="383838"/>
          <w:sz w:val="39"/>
          <w:szCs w:val="39"/>
        </w:rPr>
        <w:t> resources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Integrating third party services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(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 xml:space="preserve">service </w:t>
      </w:r>
      <w:proofErr w:type="spellStart"/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catalog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EB0FED" w:rsidRDefault="00EB0FED" w:rsidP="00EB0FED">
      <w:pPr>
        <w:pStyle w:val="NormalWeb"/>
        <w:numPr>
          <w:ilvl w:val="0"/>
          <w:numId w:val="11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Automating complex tasks (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operators</w:t>
      </w:r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721BAC" w:rsidRDefault="00721BAC"/>
    <w:p w:rsidR="00EB0FED" w:rsidRDefault="00EB0FED" w:rsidP="00EB0FED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Kubernetes architecture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EB0FED" w:rsidRDefault="00EB0FED" w:rsidP="00EB0FED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Kubernetes architecture: the nodes</w:t>
      </w:r>
    </w:p>
    <w:p w:rsidR="00EB0FED" w:rsidRDefault="00EB0FED" w:rsidP="00EB0FED">
      <w:pPr>
        <w:pStyle w:val="NormalWeb"/>
        <w:numPr>
          <w:ilvl w:val="0"/>
          <w:numId w:val="12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The </w:t>
      </w: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nodes executing our containers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run a collection of services:</w:t>
      </w:r>
    </w:p>
    <w:p w:rsidR="00EB0FED" w:rsidRDefault="00EB0FED" w:rsidP="00EB0FED">
      <w:pPr>
        <w:pStyle w:val="NormalWeb"/>
        <w:numPr>
          <w:ilvl w:val="1"/>
          <w:numId w:val="12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a </w:t>
      </w: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container Engine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(typically Docker)</w:t>
      </w:r>
    </w:p>
    <w:p w:rsidR="00EB0FED" w:rsidRDefault="00EB0FED" w:rsidP="00EB0FED">
      <w:pPr>
        <w:pStyle w:val="NormalWeb"/>
        <w:numPr>
          <w:ilvl w:val="1"/>
          <w:numId w:val="12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proofErr w:type="spellStart"/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kubelet</w:t>
      </w:r>
      <w:proofErr w:type="spellEnd"/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 xml:space="preserve"> (the "node agent</w:t>
      </w:r>
      <w:r>
        <w:rPr>
          <w:rFonts w:ascii="Arial" w:hAnsi="Arial" w:cs="Arial"/>
          <w:b/>
          <w:bCs/>
          <w:color w:val="383838"/>
          <w:sz w:val="39"/>
          <w:szCs w:val="39"/>
        </w:rPr>
        <w:t>")</w:t>
      </w:r>
    </w:p>
    <w:p w:rsidR="00EB0FED" w:rsidRDefault="00EB0FED" w:rsidP="00EB0FED">
      <w:pPr>
        <w:pStyle w:val="NormalWeb"/>
        <w:numPr>
          <w:ilvl w:val="1"/>
          <w:numId w:val="12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kube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-proxy (a necessary but not sufficient </w:t>
      </w:r>
      <w:r w:rsidRPr="00EB0FED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network component</w:t>
      </w:r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EB0FED" w:rsidRDefault="00EB0FED" w:rsidP="00EB0FED">
      <w:pPr>
        <w:pStyle w:val="NormalWeb"/>
        <w:numPr>
          <w:ilvl w:val="0"/>
          <w:numId w:val="12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Nodes were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formerly called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"minions"</w:t>
      </w:r>
    </w:p>
    <w:p w:rsidR="00EB0FED" w:rsidRDefault="00EB0FED" w:rsidP="00EB0FED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(You might see that word in older articles or documentation)</w:t>
      </w:r>
    </w:p>
    <w:p w:rsidR="00721BAC" w:rsidRDefault="00721BAC"/>
    <w:p w:rsidR="00196449" w:rsidRDefault="00196449" w:rsidP="00196449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Kubernetes architecture: the control plane</w:t>
      </w:r>
    </w:p>
    <w:p w:rsidR="00196449" w:rsidRDefault="00196449" w:rsidP="00196449">
      <w:pPr>
        <w:pStyle w:val="NormalWeb"/>
        <w:numPr>
          <w:ilvl w:val="0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The Kubernetes logic (its "brains") is a collection of services:</w:t>
      </w:r>
    </w:p>
    <w:p w:rsidR="00196449" w:rsidRDefault="00196449" w:rsidP="00196449">
      <w:pPr>
        <w:pStyle w:val="NormalWeb"/>
        <w:numPr>
          <w:ilvl w:val="1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the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API server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(our point of entry to everything!)</w:t>
      </w:r>
    </w:p>
    <w:p w:rsidR="00196449" w:rsidRDefault="00196449" w:rsidP="00196449">
      <w:pPr>
        <w:pStyle w:val="NormalWeb"/>
        <w:numPr>
          <w:ilvl w:val="1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core services like the scheduler and controller manager</w:t>
      </w:r>
    </w:p>
    <w:p w:rsidR="00196449" w:rsidRDefault="00196449" w:rsidP="00196449">
      <w:pPr>
        <w:pStyle w:val="NormalWeb"/>
        <w:numPr>
          <w:ilvl w:val="1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etcd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 (a highly available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key/value stor</w:t>
      </w:r>
      <w:r>
        <w:rPr>
          <w:rFonts w:ascii="Arial" w:hAnsi="Arial" w:cs="Arial"/>
          <w:b/>
          <w:bCs/>
          <w:color w:val="383838"/>
          <w:sz w:val="39"/>
          <w:szCs w:val="39"/>
        </w:rPr>
        <w:t>e; the "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database" of Kubernetes</w:t>
      </w:r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196449" w:rsidRDefault="00196449" w:rsidP="00196449">
      <w:pPr>
        <w:pStyle w:val="NormalWeb"/>
        <w:numPr>
          <w:ilvl w:val="0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Together, these services form the control plane of our cluster</w:t>
      </w:r>
    </w:p>
    <w:p w:rsidR="00196449" w:rsidRDefault="00196449" w:rsidP="00196449">
      <w:pPr>
        <w:pStyle w:val="NormalWeb"/>
        <w:numPr>
          <w:ilvl w:val="0"/>
          <w:numId w:val="1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The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control plane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is also called the "master"</w:t>
      </w:r>
    </w:p>
    <w:p w:rsidR="00721BAC" w:rsidRDefault="00721BAC"/>
    <w:p w:rsidR="00721BAC" w:rsidRDefault="00721BAC"/>
    <w:p w:rsidR="00721BAC" w:rsidRDefault="00721BAC"/>
    <w:p w:rsidR="00196449" w:rsidRDefault="00196449" w:rsidP="00196449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Running the control plane on special nodes</w:t>
      </w:r>
    </w:p>
    <w:p w:rsidR="00196449" w:rsidRDefault="00196449" w:rsidP="00196449">
      <w:pPr>
        <w:pStyle w:val="NormalWeb"/>
        <w:numPr>
          <w:ilvl w:val="0"/>
          <w:numId w:val="14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It is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common to reserve a dedicated node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for the control plane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(Except for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single-node development clusters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, like when using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minikube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196449" w:rsidRDefault="00196449" w:rsidP="00196449">
      <w:pPr>
        <w:pStyle w:val="NormalWeb"/>
        <w:numPr>
          <w:ilvl w:val="0"/>
          <w:numId w:val="14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This node is then called a "master"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(Yes, this is ambiguous: is the "master" a node, or the whole control plane?)</w:t>
      </w:r>
    </w:p>
    <w:p w:rsidR="00196449" w:rsidRDefault="00196449" w:rsidP="00196449">
      <w:pPr>
        <w:pStyle w:val="NormalWeb"/>
        <w:numPr>
          <w:ilvl w:val="0"/>
          <w:numId w:val="14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Normal applications are restricted from running on this node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(By using a mechanism called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954AB"/>
            <w:sz w:val="39"/>
            <w:szCs w:val="39"/>
          </w:rPr>
          <w:t>"taints"</w:t>
        </w:r>
      </w:hyperlink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196449" w:rsidRDefault="00196449" w:rsidP="00196449">
      <w:pPr>
        <w:pStyle w:val="NormalWeb"/>
        <w:numPr>
          <w:ilvl w:val="0"/>
          <w:numId w:val="14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When high availability is required, each service of the control plane must be resilient</w:t>
      </w:r>
    </w:p>
    <w:p w:rsidR="00196449" w:rsidRDefault="00196449" w:rsidP="00196449">
      <w:pPr>
        <w:pStyle w:val="NormalWeb"/>
        <w:numPr>
          <w:ilvl w:val="0"/>
          <w:numId w:val="14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The control plane is then replicated on multiple nodes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(This is sometimes called a "multi-master" setup)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196449" w:rsidRDefault="00196449" w:rsidP="00196449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lastRenderedPageBreak/>
        <w:t>Running the control plane outside containers</w:t>
      </w:r>
    </w:p>
    <w:p w:rsidR="00196449" w:rsidRDefault="00196449" w:rsidP="00196449">
      <w:pPr>
        <w:pStyle w:val="NormalWeb"/>
        <w:numPr>
          <w:ilvl w:val="0"/>
          <w:numId w:val="1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The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services of the control plane can run in or out of containers</w:t>
      </w:r>
    </w:p>
    <w:p w:rsidR="00196449" w:rsidRDefault="00196449" w:rsidP="00196449">
      <w:pPr>
        <w:pStyle w:val="NormalWeb"/>
        <w:numPr>
          <w:ilvl w:val="0"/>
          <w:numId w:val="1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For instance: since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etcd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 is a </w:t>
      </w:r>
      <w:r w:rsidRPr="00196449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critical service, some people deploy it directly on a dedicated cluster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(without containers)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(This is illustrated on the first "super complicated" schema)</w:t>
      </w:r>
    </w:p>
    <w:p w:rsidR="00196449" w:rsidRDefault="00196449" w:rsidP="00196449">
      <w:pPr>
        <w:pStyle w:val="NormalWeb"/>
        <w:numPr>
          <w:ilvl w:val="0"/>
          <w:numId w:val="1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In some hosted Kubernetes offerings (e.g. AKS, GKE, EKS), the control plane is invisible</w:t>
      </w:r>
    </w:p>
    <w:p w:rsidR="00196449" w:rsidRDefault="00196449" w:rsidP="00196449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(We only "see" a Kubernetes API endpoint)</w:t>
      </w:r>
    </w:p>
    <w:p w:rsidR="00196449" w:rsidRDefault="00196449" w:rsidP="00196449">
      <w:pPr>
        <w:pStyle w:val="NormalWeb"/>
        <w:numPr>
          <w:ilvl w:val="0"/>
          <w:numId w:val="1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In that case, there is no "master node"</w:t>
      </w:r>
    </w:p>
    <w:p w:rsidR="00196449" w:rsidRDefault="00196449" w:rsidP="00196449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For this reason, it is more accurate to say "control plane" rather than "master."</w:t>
      </w:r>
    </w:p>
    <w:p w:rsidR="00721BAC" w:rsidRDefault="00721BAC"/>
    <w:p w:rsidR="00196449" w:rsidRDefault="00196449" w:rsidP="00196449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Do we need to run Docker at all?</w:t>
      </w:r>
    </w:p>
    <w:p w:rsidR="00196449" w:rsidRDefault="00196449" w:rsidP="00196449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No!</w:t>
      </w:r>
    </w:p>
    <w:p w:rsidR="00196449" w:rsidRDefault="00196449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By default, Kubernetes uses the Docker Engine to run containers</w:t>
      </w:r>
    </w:p>
    <w:p w:rsidR="00196449" w:rsidRDefault="00196449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Or leverage other pluggable runtimes through the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Container Runtime Interface</w:t>
      </w:r>
    </w:p>
    <w:p w:rsidR="00196449" w:rsidRDefault="00196449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del w:id="0" w:author="Unknown">
        <w:r>
          <w:rPr>
            <w:rFonts w:ascii="Arial" w:hAnsi="Arial" w:cs="Arial"/>
            <w:b/>
            <w:bCs/>
            <w:color w:val="383838"/>
            <w:sz w:val="39"/>
            <w:szCs w:val="39"/>
          </w:rPr>
          <w:delText>We could also use </w:delText>
        </w:r>
        <w:r>
          <w:rPr>
            <w:rStyle w:val="HTMLCode"/>
            <w:rFonts w:ascii="Inconsolata" w:hAnsi="Inconsolata"/>
            <w:color w:val="383838"/>
            <w:sz w:val="43"/>
            <w:szCs w:val="43"/>
            <w:shd w:val="clear" w:color="auto" w:fill="CCCCCC"/>
          </w:rPr>
          <w:delText>rkt</w:delText>
        </w:r>
        <w:r>
          <w:rPr>
            <w:rFonts w:ascii="Arial" w:hAnsi="Arial" w:cs="Arial"/>
            <w:b/>
            <w:bCs/>
            <w:color w:val="383838"/>
            <w:sz w:val="39"/>
            <w:szCs w:val="39"/>
          </w:rPr>
          <w:delText> ("Rocket") from CoreOS</w:delText>
        </w:r>
      </w:del>
      <w:r>
        <w:rPr>
          <w:rFonts w:ascii="Arial" w:hAnsi="Arial" w:cs="Arial"/>
          <w:b/>
          <w:bCs/>
          <w:color w:val="383838"/>
          <w:sz w:val="39"/>
          <w:szCs w:val="39"/>
        </w:rPr>
        <w:t> (deprecated)</w:t>
      </w:r>
    </w:p>
    <w:p w:rsidR="00196449" w:rsidRDefault="0076089D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hyperlink r:id="rId11" w:history="1">
        <w:proofErr w:type="spellStart"/>
        <w:r w:rsidR="00196449">
          <w:rPr>
            <w:rStyle w:val="Hyperlink"/>
            <w:rFonts w:ascii="Arial" w:eastAsiaTheme="majorEastAsia" w:hAnsi="Arial" w:cs="Arial"/>
            <w:b/>
            <w:bCs/>
            <w:color w:val="0954AB"/>
            <w:sz w:val="39"/>
            <w:szCs w:val="39"/>
          </w:rPr>
          <w:t>containerd</w:t>
        </w:r>
        <w:proofErr w:type="spellEnd"/>
      </w:hyperlink>
      <w:r w:rsidR="00196449">
        <w:rPr>
          <w:rFonts w:ascii="Arial" w:hAnsi="Arial" w:cs="Arial"/>
          <w:b/>
          <w:bCs/>
          <w:color w:val="383838"/>
          <w:sz w:val="39"/>
          <w:szCs w:val="39"/>
        </w:rPr>
        <w:t>: maintained by Docker, IBM, and community</w:t>
      </w:r>
    </w:p>
    <w:p w:rsidR="00196449" w:rsidRDefault="00196449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Used by Docker Engine, microK8s, k3s, GKE, and standalone; has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ctr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 CLI</w:t>
      </w:r>
    </w:p>
    <w:p w:rsidR="00196449" w:rsidRDefault="0076089D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hyperlink r:id="rId12" w:history="1">
        <w:r w:rsidR="00196449">
          <w:rPr>
            <w:rStyle w:val="Hyperlink"/>
            <w:rFonts w:ascii="Arial" w:eastAsiaTheme="majorEastAsia" w:hAnsi="Arial" w:cs="Arial"/>
            <w:b/>
            <w:bCs/>
            <w:color w:val="0954AB"/>
            <w:sz w:val="39"/>
            <w:szCs w:val="39"/>
          </w:rPr>
          <w:t>CRI-O</w:t>
        </w:r>
      </w:hyperlink>
      <w:r w:rsidR="00196449">
        <w:rPr>
          <w:rFonts w:ascii="Arial" w:hAnsi="Arial" w:cs="Arial"/>
          <w:b/>
          <w:bCs/>
          <w:color w:val="383838"/>
          <w:sz w:val="39"/>
          <w:szCs w:val="39"/>
        </w:rPr>
        <w:t xml:space="preserve">: maintained by Red Hat, SUSE, and community; based on </w:t>
      </w:r>
      <w:proofErr w:type="spellStart"/>
      <w:r w:rsidR="00196449">
        <w:rPr>
          <w:rFonts w:ascii="Arial" w:hAnsi="Arial" w:cs="Arial"/>
          <w:b/>
          <w:bCs/>
          <w:color w:val="383838"/>
          <w:sz w:val="39"/>
          <w:szCs w:val="39"/>
        </w:rPr>
        <w:t>containerd</w:t>
      </w:r>
      <w:proofErr w:type="spellEnd"/>
    </w:p>
    <w:p w:rsidR="00196449" w:rsidRDefault="00196449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Used by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OpenShift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and </w:t>
      </w:r>
      <w:proofErr w:type="spellStart"/>
      <w:r>
        <w:rPr>
          <w:rFonts w:ascii="Arial" w:hAnsi="Arial" w:cs="Arial"/>
          <w:b/>
          <w:bCs/>
          <w:color w:val="383838"/>
          <w:sz w:val="39"/>
          <w:szCs w:val="39"/>
        </w:rPr>
        <w:t>Kubic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, version matched to Kubernetes</w:t>
      </w:r>
    </w:p>
    <w:p w:rsidR="00196449" w:rsidRDefault="0076089D" w:rsidP="00196449">
      <w:pPr>
        <w:pStyle w:val="NormalWeb"/>
        <w:numPr>
          <w:ilvl w:val="0"/>
          <w:numId w:val="16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hyperlink r:id="rId13" w:history="1">
        <w:r w:rsidR="00196449">
          <w:rPr>
            <w:rStyle w:val="Hyperlink"/>
            <w:rFonts w:ascii="Arial" w:eastAsiaTheme="majorEastAsia" w:hAnsi="Arial" w:cs="Arial"/>
            <w:b/>
            <w:bCs/>
            <w:color w:val="0954AB"/>
            <w:sz w:val="39"/>
            <w:szCs w:val="39"/>
          </w:rPr>
          <w:t>And more</w:t>
        </w:r>
      </w:hyperlink>
    </w:p>
    <w:p w:rsidR="00721BAC" w:rsidRDefault="00721BAC"/>
    <w:p w:rsidR="00721BAC" w:rsidRDefault="00721BAC"/>
    <w:p w:rsidR="00196449" w:rsidRDefault="00196449" w:rsidP="00196449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Do we need to run Docker at all?</w:t>
      </w:r>
    </w:p>
    <w:p w:rsidR="00196449" w:rsidRDefault="00196449" w:rsidP="00196449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Yes!</w:t>
      </w:r>
    </w:p>
    <w:p w:rsidR="00196449" w:rsidRPr="00403491" w:rsidRDefault="00196449" w:rsidP="00196449">
      <w:pPr>
        <w:pStyle w:val="NormalWeb"/>
        <w:numPr>
          <w:ilvl w:val="0"/>
          <w:numId w:val="17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In this course, </w:t>
      </w:r>
      <w:r w:rsidRPr="00403491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we'll run our apps on a single node first</w:t>
      </w:r>
    </w:p>
    <w:p w:rsidR="00196449" w:rsidRDefault="00196449" w:rsidP="00196449">
      <w:pPr>
        <w:pStyle w:val="NormalWeb"/>
        <w:numPr>
          <w:ilvl w:val="0"/>
          <w:numId w:val="17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403491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We may need to build images and ship them around</w:t>
      </w:r>
    </w:p>
    <w:p w:rsidR="00196449" w:rsidRDefault="00196449" w:rsidP="00196449">
      <w:pPr>
        <w:pStyle w:val="NormalWeb"/>
        <w:numPr>
          <w:ilvl w:val="0"/>
          <w:numId w:val="17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We can do these things without Docker</w:t>
      </w:r>
      <w:r>
        <w:rPr>
          <w:rFonts w:ascii="Arial" w:hAnsi="Arial" w:cs="Arial"/>
          <w:b/>
          <w:bCs/>
          <w:color w:val="383838"/>
          <w:sz w:val="39"/>
          <w:szCs w:val="39"/>
        </w:rPr>
        <w:br/>
        <w:t>(and get diagnosed with NIH¹ syndrome)</w:t>
      </w:r>
    </w:p>
    <w:p w:rsidR="00196449" w:rsidRDefault="00196449" w:rsidP="00196449">
      <w:pPr>
        <w:pStyle w:val="NormalWeb"/>
        <w:numPr>
          <w:ilvl w:val="0"/>
          <w:numId w:val="17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Docker is </w:t>
      </w:r>
      <w:r w:rsidRPr="00403491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still the most stable container engine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today</w:t>
      </w:r>
      <w:r>
        <w:rPr>
          <w:rFonts w:ascii="Arial" w:hAnsi="Arial" w:cs="Arial"/>
          <w:b/>
          <w:bCs/>
          <w:color w:val="383838"/>
          <w:sz w:val="39"/>
          <w:szCs w:val="39"/>
        </w:rPr>
        <w:br/>
        <w:t>(but other options are maturing very quickly)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403491" w:rsidRDefault="00403491" w:rsidP="00403491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Do we need to run Docker at all?</w:t>
      </w:r>
    </w:p>
    <w:p w:rsidR="00403491" w:rsidRDefault="00403491" w:rsidP="00403491">
      <w:pPr>
        <w:pStyle w:val="NormalWeb"/>
        <w:numPr>
          <w:ilvl w:val="0"/>
          <w:numId w:val="1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On our development environments, CI pipelines </w:t>
      </w:r>
      <w:proofErr w:type="gramStart"/>
      <w:r>
        <w:rPr>
          <w:rFonts w:ascii="Arial" w:hAnsi="Arial" w:cs="Arial"/>
          <w:b/>
          <w:bCs/>
          <w:color w:val="383838"/>
          <w:sz w:val="39"/>
          <w:szCs w:val="39"/>
        </w:rPr>
        <w:t>... :</w:t>
      </w:r>
      <w:proofErr w:type="gramEnd"/>
    </w:p>
    <w:p w:rsidR="00403491" w:rsidRDefault="00403491" w:rsidP="00403491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Yes, almost certainly</w:t>
      </w:r>
    </w:p>
    <w:p w:rsidR="00403491" w:rsidRDefault="00403491" w:rsidP="00403491">
      <w:pPr>
        <w:pStyle w:val="NormalWeb"/>
        <w:numPr>
          <w:ilvl w:val="0"/>
          <w:numId w:val="18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On our production servers:</w:t>
      </w:r>
    </w:p>
    <w:p w:rsidR="00403491" w:rsidRDefault="00403491" w:rsidP="00403491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Yes (today)</w:t>
      </w:r>
    </w:p>
    <w:p w:rsidR="00403491" w:rsidRDefault="00403491" w:rsidP="00403491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Probably not (in the future)</w:t>
      </w:r>
    </w:p>
    <w:p w:rsidR="00721BAC" w:rsidRDefault="00721BAC"/>
    <w:p w:rsidR="00721BAC" w:rsidRDefault="00721BAC"/>
    <w:p w:rsidR="00721BAC" w:rsidRDefault="00721BAC"/>
    <w:p w:rsidR="00403491" w:rsidRDefault="00403491" w:rsidP="00403491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Interacting with Kubernetes</w:t>
      </w:r>
    </w:p>
    <w:p w:rsidR="00403491" w:rsidRDefault="00403491" w:rsidP="00403491">
      <w:pPr>
        <w:pStyle w:val="NormalWeb"/>
        <w:numPr>
          <w:ilvl w:val="0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We will </w:t>
      </w:r>
      <w:r w:rsidRPr="00235AB5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interact with our Kubernetes cluster through the Kubernetes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API</w:t>
      </w:r>
    </w:p>
    <w:p w:rsidR="00403491" w:rsidRDefault="00403491" w:rsidP="00403491">
      <w:pPr>
        <w:pStyle w:val="NormalWeb"/>
        <w:numPr>
          <w:ilvl w:val="0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The Kubernetes API is (mostly) RESTful</w:t>
      </w:r>
    </w:p>
    <w:p w:rsidR="00403491" w:rsidRDefault="00403491" w:rsidP="00403491">
      <w:pPr>
        <w:pStyle w:val="NormalWeb"/>
        <w:numPr>
          <w:ilvl w:val="0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It </w:t>
      </w:r>
      <w:r w:rsidRPr="00112865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allows us to create, read, update, delete </w:t>
      </w:r>
      <w:r w:rsidRPr="00112865">
        <w:rPr>
          <w:rStyle w:val="Emphasis"/>
          <w:rFonts w:ascii="Arial" w:hAnsi="Arial" w:cs="Arial"/>
          <w:b/>
          <w:bCs/>
          <w:color w:val="383838"/>
          <w:sz w:val="39"/>
          <w:szCs w:val="39"/>
          <w:highlight w:val="yellow"/>
        </w:rPr>
        <w:t>resources</w:t>
      </w:r>
    </w:p>
    <w:p w:rsidR="00403491" w:rsidRDefault="00403491" w:rsidP="00403491">
      <w:pPr>
        <w:pStyle w:val="NormalWeb"/>
        <w:numPr>
          <w:ilvl w:val="0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A few common resource types are:</w:t>
      </w:r>
    </w:p>
    <w:p w:rsidR="00403491" w:rsidRDefault="00403491" w:rsidP="00403491">
      <w:pPr>
        <w:pStyle w:val="NormalWeb"/>
        <w:numPr>
          <w:ilvl w:val="1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node (a </w:t>
      </w:r>
      <w:r w:rsidRPr="00112865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machine — physical or virtual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— in our cluster)</w:t>
      </w:r>
    </w:p>
    <w:p w:rsidR="00403491" w:rsidRDefault="00403491" w:rsidP="00403491">
      <w:pPr>
        <w:pStyle w:val="NormalWeb"/>
        <w:numPr>
          <w:ilvl w:val="1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pod (</w:t>
      </w:r>
      <w:r w:rsidRPr="00112865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group of containers running together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on a node)</w:t>
      </w:r>
    </w:p>
    <w:p w:rsidR="00403491" w:rsidRDefault="00403491" w:rsidP="00403491">
      <w:pPr>
        <w:pStyle w:val="NormalWeb"/>
        <w:numPr>
          <w:ilvl w:val="1"/>
          <w:numId w:val="1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service </w:t>
      </w:r>
      <w:r w:rsidRPr="00854B4A">
        <w:rPr>
          <w:rFonts w:ascii="Arial" w:hAnsi="Arial" w:cs="Arial"/>
          <w:b/>
          <w:bCs/>
          <w:color w:val="383838"/>
          <w:sz w:val="39"/>
          <w:szCs w:val="39"/>
          <w:highlight w:val="yellow"/>
        </w:rPr>
        <w:t>(stable network endpoint to connect to one or multiple containers</w:t>
      </w:r>
      <w:r>
        <w:rPr>
          <w:rFonts w:ascii="Arial" w:hAnsi="Arial" w:cs="Arial"/>
          <w:b/>
          <w:bCs/>
          <w:color w:val="383838"/>
          <w:sz w:val="39"/>
          <w:szCs w:val="39"/>
        </w:rPr>
        <w:t>)</w:t>
      </w:r>
    </w:p>
    <w:p w:rsidR="00721BAC" w:rsidRDefault="00721BAC"/>
    <w:p w:rsidR="00721BAC" w:rsidRDefault="00721BAC"/>
    <w:p w:rsidR="00721BAC" w:rsidRDefault="00721BAC"/>
    <w:p w:rsidR="0046516D" w:rsidRPr="0046516D" w:rsidRDefault="0046516D" w:rsidP="0046516D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46516D">
        <w:rPr>
          <w:rFonts w:ascii="Arial" w:eastAsia="Times New Roman" w:hAnsi="Arial" w:cs="Arial"/>
          <w:b/>
          <w:bCs/>
          <w:color w:val="000000"/>
          <w:sz w:val="68"/>
          <w:szCs w:val="68"/>
        </w:rPr>
        <w:lastRenderedPageBreak/>
        <w:t>Pods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Pods are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a new abstraction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!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A </w:t>
      </w:r>
      <w:r w:rsidRPr="0046516D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  <w:highlight w:val="yellow"/>
        </w:rPr>
        <w:t>pod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highlight w:val="yellow"/>
        </w:rPr>
        <w:t> can have multiple containers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working together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(But you usually only have on container per pod)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Pod is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our smallest deployable unit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; Kubernetes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 xml:space="preserve">can't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mange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 xml:space="preserve"> containers directly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IP addresses are associated with </w:t>
      </w:r>
      <w:r w:rsidRPr="0046516D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  <w:u w:val="single"/>
        </w:rPr>
        <w:t>pods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not with individual containers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Containers in a pod share </w:t>
      </w:r>
      <w:r w:rsidRPr="0046516D">
        <w:rPr>
          <w:rFonts w:ascii="Inconsolata" w:eastAsia="Times New Roman" w:hAnsi="Inconsolata" w:cs="Courier New"/>
          <w:color w:val="383838"/>
          <w:sz w:val="43"/>
          <w:szCs w:val="43"/>
          <w:u w:val="single"/>
          <w:shd w:val="clear" w:color="auto" w:fill="CCCCCC"/>
        </w:rPr>
        <w:t>localhost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and can share volumes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Multiple containers in a pod are deployed together</w:t>
      </w:r>
    </w:p>
    <w:p w:rsidR="0046516D" w:rsidRPr="0046516D" w:rsidRDefault="0046516D" w:rsidP="0046516D">
      <w:pPr>
        <w:numPr>
          <w:ilvl w:val="0"/>
          <w:numId w:val="20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In reality,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Docker doesn't know a pod, only containers/namespaces/volumes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46516D" w:rsidRPr="0046516D" w:rsidRDefault="0046516D" w:rsidP="0046516D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46516D">
        <w:rPr>
          <w:rFonts w:ascii="Arial" w:eastAsia="Times New Roman" w:hAnsi="Arial" w:cs="Arial"/>
          <w:b/>
          <w:bCs/>
          <w:color w:val="000000"/>
          <w:sz w:val="68"/>
          <w:szCs w:val="68"/>
        </w:rPr>
        <w:lastRenderedPageBreak/>
        <w:t>Credits</w:t>
      </w:r>
    </w:p>
    <w:p w:rsidR="0046516D" w:rsidRPr="0046516D" w:rsidRDefault="0046516D" w:rsidP="0046516D">
      <w:pPr>
        <w:numPr>
          <w:ilvl w:val="0"/>
          <w:numId w:val="21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The first diagram is courtesy of Lucas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Käldström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in </w:t>
      </w:r>
      <w:hyperlink r:id="rId14" w:history="1">
        <w:r w:rsidRPr="0046516D">
          <w:rPr>
            <w:rFonts w:ascii="Arial" w:eastAsia="Times New Roman" w:hAnsi="Arial" w:cs="Arial"/>
            <w:b/>
            <w:bCs/>
            <w:color w:val="0954AB"/>
            <w:sz w:val="39"/>
            <w:szCs w:val="39"/>
            <w:u w:val="single"/>
          </w:rPr>
          <w:t>this presentation</w:t>
        </w:r>
      </w:hyperlink>
    </w:p>
    <w:p w:rsidR="0046516D" w:rsidRPr="0046516D" w:rsidRDefault="0046516D" w:rsidP="0046516D">
      <w:pPr>
        <w:numPr>
          <w:ilvl w:val="1"/>
          <w:numId w:val="21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it's one of the best Kubernetes architecture diagrams available!</w:t>
      </w:r>
    </w:p>
    <w:p w:rsidR="0046516D" w:rsidRPr="0046516D" w:rsidRDefault="0046516D" w:rsidP="0046516D">
      <w:pPr>
        <w:numPr>
          <w:ilvl w:val="0"/>
          <w:numId w:val="21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The second diagram is courtesy of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Weaveworks</w:t>
      </w:r>
      <w:proofErr w:type="spellEnd"/>
    </w:p>
    <w:p w:rsidR="0046516D" w:rsidRPr="0046516D" w:rsidRDefault="0046516D" w:rsidP="0046516D">
      <w:pPr>
        <w:numPr>
          <w:ilvl w:val="1"/>
          <w:numId w:val="21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a </w:t>
      </w:r>
      <w:r w:rsidRPr="0046516D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  <w:u w:val="single"/>
        </w:rPr>
        <w:t>pod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 can have multiple containers working together</w:t>
      </w:r>
    </w:p>
    <w:p w:rsidR="0046516D" w:rsidRPr="0046516D" w:rsidRDefault="0046516D" w:rsidP="0046516D">
      <w:pPr>
        <w:numPr>
          <w:ilvl w:val="1"/>
          <w:numId w:val="21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IP </w:t>
      </w:r>
      <w:r w:rsidRPr="0046516D">
        <w:rPr>
          <w:rFonts w:ascii="Arial" w:eastAsia="Times New Roman" w:hAnsi="Arial" w:cs="Arial"/>
          <w:b/>
          <w:bCs/>
          <w:color w:val="000000" w:themeColor="text1"/>
          <w:sz w:val="39"/>
          <w:szCs w:val="39"/>
        </w:rPr>
        <w:t>addresses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are associated with </w:t>
      </w:r>
      <w:r w:rsidRPr="0046516D">
        <w:rPr>
          <w:rFonts w:ascii="Arial" w:eastAsia="Times New Roman" w:hAnsi="Arial" w:cs="Arial"/>
          <w:b/>
          <w:bCs/>
          <w:i/>
          <w:iCs/>
          <w:color w:val="383838"/>
          <w:sz w:val="39"/>
          <w:szCs w:val="39"/>
          <w:u w:val="single"/>
        </w:rPr>
        <w:t>pods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,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not with individual containers</w:t>
      </w:r>
    </w:p>
    <w:p w:rsidR="0046516D" w:rsidRPr="0046516D" w:rsidRDefault="0046516D" w:rsidP="0046516D">
      <w:pPr>
        <w:shd w:val="clear" w:color="auto" w:fill="D7D8D2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Both diagrams used with permission.</w:t>
      </w:r>
    </w:p>
    <w:p w:rsidR="00721BAC" w:rsidRDefault="00721BAC"/>
    <w:p w:rsidR="00721BAC" w:rsidRDefault="00721BAC"/>
    <w:p w:rsidR="00721BAC" w:rsidRDefault="00721BAC"/>
    <w:p w:rsidR="0046516D" w:rsidRPr="0046516D" w:rsidRDefault="0046516D" w:rsidP="0046516D">
      <w:pPr>
        <w:shd w:val="clear" w:color="auto" w:fill="D7D8D2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</w:pPr>
      <w:proofErr w:type="spellStart"/>
      <w:r w:rsidRPr="0046516D">
        <w:rPr>
          <w:rFonts w:ascii="Inconsolata" w:eastAsia="Times New Roman" w:hAnsi="Inconsolata" w:cs="Courier New"/>
          <w:color w:val="000000"/>
          <w:kern w:val="36"/>
          <w:sz w:val="74"/>
          <w:szCs w:val="74"/>
          <w:shd w:val="clear" w:color="auto" w:fill="CCCCCC"/>
        </w:rPr>
        <w:t>shpod</w:t>
      </w:r>
      <w:proofErr w:type="spellEnd"/>
      <w:r w:rsidRPr="0046516D"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  <w:t>: For a consistent Kubernetes experience ...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You can use 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fldChar w:fldCharType="begin"/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instrText xml:space="preserve"> HYPERLINK "https://github.com/bretfisher/shpod" </w:instrTex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fldChar w:fldCharType="separate"/>
      </w:r>
      <w:r w:rsidRPr="0046516D">
        <w:rPr>
          <w:rFonts w:ascii="Arial" w:eastAsia="Times New Roman" w:hAnsi="Arial" w:cs="Arial"/>
          <w:b/>
          <w:bCs/>
          <w:color w:val="0954AB"/>
          <w:sz w:val="39"/>
          <w:szCs w:val="39"/>
          <w:u w:val="single"/>
        </w:rPr>
        <w:t>shpod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fldChar w:fldCharType="end"/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for examples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shpod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provides a shell running in a pod on the cluster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It comes with many tools pre-installed (helm, stern, curl,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jq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...)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These tools are used in many exercises in these slides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lastRenderedPageBreak/>
        <w:t>shpod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also gives you shell completion and a fancy prompt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Create it with 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apply -f https://k8smastery.com/shpod.yaml</w:t>
      </w:r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Attach to shell with 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attach --namespace=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shpod</w:t>
      </w:r>
      <w:proofErr w:type="spell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-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ti</w:t>
      </w:r>
      <w:proofErr w:type="spell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shpod</w:t>
      </w:r>
      <w:proofErr w:type="spellEnd"/>
    </w:p>
    <w:p w:rsidR="0046516D" w:rsidRPr="0046516D" w:rsidRDefault="0046516D" w:rsidP="0046516D">
      <w:pPr>
        <w:numPr>
          <w:ilvl w:val="0"/>
          <w:numId w:val="22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After finishing course 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delete -f https://k8smastery.com/shpod.yaml</w:t>
      </w:r>
    </w:p>
    <w:p w:rsidR="00721BAC" w:rsidRDefault="00721BAC"/>
    <w:p w:rsidR="00721BAC" w:rsidRDefault="00721BAC"/>
    <w:p w:rsidR="00721BAC" w:rsidRDefault="00721BAC"/>
    <w:p w:rsidR="00721BAC" w:rsidRDefault="00721BAC"/>
    <w:p w:rsidR="0046516D" w:rsidRPr="0046516D" w:rsidRDefault="0046516D" w:rsidP="0046516D">
      <w:pPr>
        <w:shd w:val="clear" w:color="auto" w:fill="D7D8D2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</w:pPr>
      <w:r w:rsidRPr="0046516D"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  <w:t>First contact with </w:t>
      </w:r>
      <w:proofErr w:type="spellStart"/>
      <w:r w:rsidRPr="0046516D">
        <w:rPr>
          <w:rFonts w:ascii="Inconsolata" w:eastAsia="Times New Roman" w:hAnsi="Inconsolata" w:cs="Courier New"/>
          <w:color w:val="000000"/>
          <w:kern w:val="36"/>
          <w:sz w:val="74"/>
          <w:szCs w:val="74"/>
          <w:shd w:val="clear" w:color="auto" w:fill="CCCCCC"/>
        </w:rPr>
        <w:t>kubectl</w:t>
      </w:r>
      <w:proofErr w:type="spellEnd"/>
    </w:p>
    <w:p w:rsidR="0046516D" w:rsidRPr="0046516D" w:rsidRDefault="0046516D" w:rsidP="0046516D">
      <w:pPr>
        <w:numPr>
          <w:ilvl w:val="0"/>
          <w:numId w:val="23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is (almost) the only tool we'll need to talk to Kubernetes</w:t>
      </w:r>
    </w:p>
    <w:p w:rsidR="0046516D" w:rsidRPr="0046516D" w:rsidRDefault="0046516D" w:rsidP="0046516D">
      <w:pPr>
        <w:numPr>
          <w:ilvl w:val="0"/>
          <w:numId w:val="23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It is a rich CLI tool around the Kubernetes API</w:t>
      </w:r>
    </w:p>
    <w:p w:rsidR="0046516D" w:rsidRPr="0046516D" w:rsidRDefault="0046516D" w:rsidP="0046516D">
      <w:p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(Everything you can do with 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you can do directly with the API)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46516D" w:rsidRPr="0046516D" w:rsidRDefault="0046516D" w:rsidP="0046516D">
      <w:pPr>
        <w:shd w:val="clear" w:color="auto" w:fill="D7D8D2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</w:pPr>
      <w:r w:rsidRPr="0046516D">
        <w:rPr>
          <w:rFonts w:ascii="Arial" w:eastAsia="Times New Roman" w:hAnsi="Arial" w:cs="Arial"/>
          <w:b/>
          <w:bCs/>
          <w:color w:val="000000"/>
          <w:kern w:val="36"/>
          <w:sz w:val="83"/>
          <w:szCs w:val="83"/>
        </w:rPr>
        <w:lastRenderedPageBreak/>
        <w:t>First contact with </w:t>
      </w:r>
      <w:proofErr w:type="spellStart"/>
      <w:r w:rsidRPr="0046516D">
        <w:rPr>
          <w:rFonts w:ascii="Inconsolata" w:eastAsia="Times New Roman" w:hAnsi="Inconsolata" w:cs="Courier New"/>
          <w:color w:val="000000"/>
          <w:kern w:val="36"/>
          <w:sz w:val="74"/>
          <w:szCs w:val="74"/>
          <w:shd w:val="clear" w:color="auto" w:fill="CCCCCC"/>
        </w:rPr>
        <w:t>kubectl</w:t>
      </w:r>
      <w:proofErr w:type="spellEnd"/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is (almost) the only tool we'll need to talk to Kubernetes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highlight w:val="yellow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It is a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rich CLI tool around the Kubernetes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API</w:t>
      </w:r>
    </w:p>
    <w:p w:rsidR="0046516D" w:rsidRPr="0046516D" w:rsidRDefault="0046516D" w:rsidP="0046516D">
      <w:p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(Everything you can do with 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you can do directly with the API)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On our machines, there is a </w:t>
      </w:r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~</w:t>
      </w:r>
      <w:proofErr w:type="gram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/.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</w:t>
      </w:r>
      <w:proofErr w:type="spellEnd"/>
      <w:proofErr w:type="gramEnd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/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config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file with:</w:t>
      </w:r>
    </w:p>
    <w:p w:rsidR="0046516D" w:rsidRPr="0046516D" w:rsidRDefault="0046516D" w:rsidP="0046516D">
      <w:pPr>
        <w:numPr>
          <w:ilvl w:val="1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the Kubernetes API address</w:t>
      </w:r>
    </w:p>
    <w:p w:rsidR="0046516D" w:rsidRPr="0046516D" w:rsidRDefault="0046516D" w:rsidP="0046516D">
      <w:pPr>
        <w:numPr>
          <w:ilvl w:val="1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  <w:highlight w:val="yellow"/>
          <w:u w:val="single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the path to our TLS certificates used to authenticate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You 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can also use the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 </w:t>
      </w:r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--</w:t>
      </w: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kubeconfig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 flag to pass a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config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file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Or directly </w:t>
      </w:r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--server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--user</w:t>
      </w: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, etc.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46516D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 can be pronounced "Cube C T L", "Cube </w:t>
      </w:r>
      <w:proofErr w:type="spellStart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cuttle</w:t>
      </w:r>
      <w:proofErr w:type="spellEnd"/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", "Cube cuddle"...</w:t>
      </w:r>
    </w:p>
    <w:p w:rsidR="0046516D" w:rsidRPr="0046516D" w:rsidRDefault="0046516D" w:rsidP="0046516D">
      <w:pPr>
        <w:numPr>
          <w:ilvl w:val="0"/>
          <w:numId w:val="2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46516D">
        <w:rPr>
          <w:rFonts w:ascii="Arial" w:eastAsia="Times New Roman" w:hAnsi="Arial" w:cs="Arial"/>
          <w:b/>
          <w:bCs/>
          <w:color w:val="383838"/>
          <w:sz w:val="39"/>
          <w:szCs w:val="39"/>
        </w:rPr>
        <w:t>I'll be using the official name "Cube Control" 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1E65D8" w:rsidRPr="001E65D8" w:rsidRDefault="001E65D8" w:rsidP="001E65D8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proofErr w:type="spellStart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lastRenderedPageBreak/>
        <w:t>kubectl</w:t>
      </w:r>
      <w:proofErr w:type="spellEnd"/>
      <w:r w:rsidRPr="001E65D8">
        <w:rPr>
          <w:rFonts w:ascii="Arial" w:eastAsia="Times New Roman" w:hAnsi="Arial" w:cs="Arial"/>
          <w:b/>
          <w:bCs/>
          <w:color w:val="000000"/>
          <w:sz w:val="68"/>
          <w:szCs w:val="68"/>
        </w:rPr>
        <w:t> is the new SSH</w:t>
      </w:r>
    </w:p>
    <w:p w:rsidR="001E65D8" w:rsidRPr="001E65D8" w:rsidRDefault="001E65D8" w:rsidP="001E65D8">
      <w:pPr>
        <w:numPr>
          <w:ilvl w:val="0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We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often start managing servers with SSH</w:t>
      </w:r>
    </w:p>
    <w:p w:rsidR="001E65D8" w:rsidRPr="001E65D8" w:rsidRDefault="001E65D8" w:rsidP="001E65D8">
      <w:p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(installing packages, troubleshooting ...)</w:t>
      </w:r>
    </w:p>
    <w:p w:rsidR="001E65D8" w:rsidRPr="001E65D8" w:rsidRDefault="001E65D8" w:rsidP="001E65D8">
      <w:pPr>
        <w:numPr>
          <w:ilvl w:val="0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At scale, it becomes tedious, repetitive, error-prone</w:t>
      </w:r>
    </w:p>
    <w:p w:rsidR="001E65D8" w:rsidRPr="001E65D8" w:rsidRDefault="001E65D8" w:rsidP="001E65D8">
      <w:pPr>
        <w:numPr>
          <w:ilvl w:val="0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Instead,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 xml:space="preserve">we use </w:t>
      </w:r>
      <w:proofErr w:type="spellStart"/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config</w:t>
      </w:r>
      <w:proofErr w:type="spellEnd"/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 xml:space="preserve"> management, central logging, etc.</w:t>
      </w:r>
    </w:p>
    <w:p w:rsidR="001E65D8" w:rsidRPr="001E65D8" w:rsidRDefault="001E65D8" w:rsidP="001E65D8">
      <w:pPr>
        <w:numPr>
          <w:ilvl w:val="0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In many cases, we still need SSH:</w:t>
      </w:r>
    </w:p>
    <w:p w:rsidR="001E65D8" w:rsidRPr="001E65D8" w:rsidRDefault="001E65D8" w:rsidP="001E65D8">
      <w:pPr>
        <w:numPr>
          <w:ilvl w:val="1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as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the underlying access method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(e.g. </w:t>
      </w:r>
      <w:proofErr w:type="spellStart"/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Ansible</w:t>
      </w:r>
      <w:proofErr w:type="spellEnd"/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)</w:t>
      </w:r>
    </w:p>
    <w:p w:rsidR="001E65D8" w:rsidRPr="001E65D8" w:rsidRDefault="001E65D8" w:rsidP="001E65D8">
      <w:pPr>
        <w:numPr>
          <w:ilvl w:val="1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to debug tricky scenarios</w:t>
      </w:r>
    </w:p>
    <w:p w:rsidR="001E65D8" w:rsidRPr="001E65D8" w:rsidRDefault="001E65D8" w:rsidP="001E65D8">
      <w:pPr>
        <w:numPr>
          <w:ilvl w:val="1"/>
          <w:numId w:val="25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to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inspect and poke at things</w:t>
      </w:r>
    </w:p>
    <w:p w:rsidR="00721BAC" w:rsidRDefault="00721BAC"/>
    <w:p w:rsidR="00721BAC" w:rsidRDefault="00721BAC"/>
    <w:p w:rsidR="001E65D8" w:rsidRPr="001E65D8" w:rsidRDefault="001E65D8" w:rsidP="001E65D8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1E65D8">
        <w:rPr>
          <w:rFonts w:ascii="Arial" w:eastAsia="Times New Roman" w:hAnsi="Arial" w:cs="Arial"/>
          <w:b/>
          <w:bCs/>
          <w:color w:val="000000"/>
          <w:sz w:val="68"/>
          <w:szCs w:val="68"/>
        </w:rPr>
        <w:t>The parallel with </w:t>
      </w:r>
      <w:proofErr w:type="spellStart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t>kubectl</w:t>
      </w:r>
      <w:proofErr w:type="spellEnd"/>
    </w:p>
    <w:p w:rsidR="001E65D8" w:rsidRPr="001E65D8" w:rsidRDefault="001E65D8" w:rsidP="001E65D8">
      <w:pPr>
        <w:numPr>
          <w:ilvl w:val="0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We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often start managing Kubernetes clusters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 with </w:t>
      </w:r>
      <w:proofErr w:type="spellStart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</w:p>
    <w:p w:rsidR="001E65D8" w:rsidRPr="001E65D8" w:rsidRDefault="001E65D8" w:rsidP="001E65D8">
      <w:p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(deploying applications, troubleshooting ...)</w:t>
      </w:r>
    </w:p>
    <w:p w:rsidR="001E65D8" w:rsidRPr="001E65D8" w:rsidRDefault="001E65D8" w:rsidP="001E65D8">
      <w:pPr>
        <w:numPr>
          <w:ilvl w:val="0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At scale (with many applications or clusters), it becomes tedious, repetitive, error-prone</w:t>
      </w:r>
    </w:p>
    <w:p w:rsidR="001E65D8" w:rsidRPr="001E65D8" w:rsidRDefault="001E65D8" w:rsidP="001E65D8">
      <w:pPr>
        <w:numPr>
          <w:ilvl w:val="0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Instead, we use automated pipelines, observability tooling, etc.</w:t>
      </w:r>
    </w:p>
    <w:p w:rsidR="001E65D8" w:rsidRPr="001E65D8" w:rsidRDefault="001E65D8" w:rsidP="001E65D8">
      <w:pPr>
        <w:numPr>
          <w:ilvl w:val="0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In many cases, we still need </w:t>
      </w:r>
      <w:proofErr w:type="spellStart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:</w:t>
      </w:r>
    </w:p>
    <w:p w:rsidR="001E65D8" w:rsidRPr="001E65D8" w:rsidRDefault="001E65D8" w:rsidP="001E65D8">
      <w:pPr>
        <w:numPr>
          <w:ilvl w:val="1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to debug tricky scenarios</w:t>
      </w:r>
    </w:p>
    <w:p w:rsidR="001E65D8" w:rsidRPr="001E65D8" w:rsidRDefault="001E65D8" w:rsidP="001E65D8">
      <w:pPr>
        <w:numPr>
          <w:ilvl w:val="1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to inspect and poke at things</w:t>
      </w:r>
    </w:p>
    <w:p w:rsidR="001E65D8" w:rsidRPr="001E65D8" w:rsidRDefault="001E65D8" w:rsidP="001E65D8">
      <w:pPr>
        <w:numPr>
          <w:ilvl w:val="0"/>
          <w:numId w:val="2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The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Kubernetes API is always the underlying access method</w:t>
      </w:r>
    </w:p>
    <w:p w:rsidR="00721BAC" w:rsidRDefault="00721BAC"/>
    <w:p w:rsidR="00721BAC" w:rsidRDefault="00721BAC"/>
    <w:p w:rsidR="001E65D8" w:rsidRPr="001E65D8" w:rsidRDefault="001E65D8" w:rsidP="001E65D8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proofErr w:type="spellStart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lastRenderedPageBreak/>
        <w:t>kubectl</w:t>
      </w:r>
      <w:proofErr w:type="spellEnd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t xml:space="preserve"> get</w:t>
      </w:r>
    </w:p>
    <w:p w:rsidR="001E65D8" w:rsidRPr="001E65D8" w:rsidRDefault="001E65D8" w:rsidP="001E65D8">
      <w:pPr>
        <w:numPr>
          <w:ilvl w:val="0"/>
          <w:numId w:val="27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Let's look at our </w:t>
      </w:r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Node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 resources with </w:t>
      </w:r>
      <w:proofErr w:type="spellStart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get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!</w:t>
      </w:r>
    </w:p>
    <w:p w:rsidR="001E65D8" w:rsidRPr="001E65D8" w:rsidRDefault="001E65D8" w:rsidP="001E65D8">
      <w:pPr>
        <w:numPr>
          <w:ilvl w:val="0"/>
          <w:numId w:val="28"/>
        </w:numPr>
        <w:shd w:val="clear" w:color="auto" w:fill="EEEEEE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Look at the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composition of our cluster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: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node</w:t>
      </w:r>
    </w:p>
    <w:p w:rsidR="001E65D8" w:rsidRPr="001E65D8" w:rsidRDefault="001E65D8" w:rsidP="001E65D8">
      <w:pPr>
        <w:numPr>
          <w:ilvl w:val="0"/>
          <w:numId w:val="28"/>
        </w:numPr>
        <w:shd w:val="clear" w:color="auto" w:fill="EEEEEE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 xml:space="preserve">These 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commands are equivalent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: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node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nodes</w:t>
      </w:r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1E65D8" w:rsidRPr="001E65D8" w:rsidRDefault="001E65D8" w:rsidP="001E65D8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1E65D8">
        <w:rPr>
          <w:rFonts w:ascii="Arial" w:eastAsia="Times New Roman" w:hAnsi="Arial" w:cs="Arial"/>
          <w:b/>
          <w:bCs/>
          <w:color w:val="000000"/>
          <w:sz w:val="68"/>
          <w:szCs w:val="68"/>
        </w:rPr>
        <w:lastRenderedPageBreak/>
        <w:t>Obtaining machine-readable output</w:t>
      </w:r>
    </w:p>
    <w:p w:rsidR="001E65D8" w:rsidRPr="001E65D8" w:rsidRDefault="001E65D8" w:rsidP="001E65D8">
      <w:pPr>
        <w:numPr>
          <w:ilvl w:val="0"/>
          <w:numId w:val="29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proofErr w:type="spellStart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get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 can output JSON, YAML, or be directly formatted</w:t>
      </w:r>
    </w:p>
    <w:p w:rsidR="001E65D8" w:rsidRPr="001E65D8" w:rsidRDefault="001E65D8" w:rsidP="001E65D8">
      <w:pPr>
        <w:numPr>
          <w:ilvl w:val="0"/>
          <w:numId w:val="30"/>
        </w:numPr>
        <w:shd w:val="clear" w:color="auto" w:fill="EEEEEE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Give us more info about the nodes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: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nodes -o wide</w:t>
      </w:r>
    </w:p>
    <w:p w:rsidR="001E65D8" w:rsidRPr="001E65D8" w:rsidRDefault="001E65D8" w:rsidP="001E65D8">
      <w:pPr>
        <w:numPr>
          <w:ilvl w:val="0"/>
          <w:numId w:val="30"/>
        </w:numPr>
        <w:shd w:val="clear" w:color="auto" w:fill="EEEEEE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  <w:u w:val="single"/>
        </w:rPr>
        <w:t>Let's have some YAML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: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 -o </w:t>
      </w: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yaml</w:t>
      </w:r>
      <w:proofErr w:type="spellEnd"/>
    </w:p>
    <w:p w:rsidR="001E65D8" w:rsidRPr="001E65D8" w:rsidRDefault="001E65D8" w:rsidP="001E65D8">
      <w:pPr>
        <w:shd w:val="clear" w:color="auto" w:fill="EEEEEE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See that </w:t>
      </w:r>
      <w:r w:rsidRPr="001E65D8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kind: List</w:t>
      </w: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 at the end? It's the type of our result!</w:t>
      </w:r>
    </w:p>
    <w:p w:rsidR="00721BAC" w:rsidRDefault="00721BAC"/>
    <w:p w:rsidR="00721BAC" w:rsidRDefault="00721BAC"/>
    <w:p w:rsidR="001E65D8" w:rsidRPr="001E65D8" w:rsidRDefault="001E65D8" w:rsidP="001E65D8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1E65D8">
        <w:rPr>
          <w:rFonts w:ascii="Arial" w:eastAsia="Times New Roman" w:hAnsi="Arial" w:cs="Arial"/>
          <w:b/>
          <w:bCs/>
          <w:color w:val="000000"/>
          <w:sz w:val="68"/>
          <w:szCs w:val="68"/>
        </w:rPr>
        <w:t>(Ab)using </w:t>
      </w:r>
      <w:proofErr w:type="spellStart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t>kubectl</w:t>
      </w:r>
      <w:proofErr w:type="spellEnd"/>
      <w:r w:rsidRPr="001E65D8">
        <w:rPr>
          <w:rFonts w:ascii="Arial" w:eastAsia="Times New Roman" w:hAnsi="Arial" w:cs="Arial"/>
          <w:b/>
          <w:bCs/>
          <w:color w:val="000000"/>
          <w:sz w:val="68"/>
          <w:szCs w:val="68"/>
        </w:rPr>
        <w:t> and </w:t>
      </w:r>
      <w:proofErr w:type="spellStart"/>
      <w:r w:rsidRPr="001E65D8">
        <w:rPr>
          <w:rFonts w:ascii="Inconsolata" w:eastAsia="Times New Roman" w:hAnsi="Inconsolata" w:cs="Courier New"/>
          <w:color w:val="000000"/>
          <w:sz w:val="74"/>
          <w:szCs w:val="74"/>
          <w:shd w:val="clear" w:color="auto" w:fill="CCCCCC"/>
        </w:rPr>
        <w:t>jq</w:t>
      </w:r>
      <w:proofErr w:type="spellEnd"/>
    </w:p>
    <w:p w:rsidR="001E65D8" w:rsidRPr="001E65D8" w:rsidRDefault="001E65D8" w:rsidP="001E65D8">
      <w:pPr>
        <w:numPr>
          <w:ilvl w:val="0"/>
          <w:numId w:val="31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It's super easy to build custom reports</w:t>
      </w:r>
    </w:p>
    <w:p w:rsidR="001E65D8" w:rsidRPr="001E65D8" w:rsidRDefault="001E65D8" w:rsidP="001E65D8">
      <w:pPr>
        <w:numPr>
          <w:ilvl w:val="0"/>
          <w:numId w:val="3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1E65D8">
        <w:rPr>
          <w:rFonts w:ascii="Arial" w:eastAsia="Times New Roman" w:hAnsi="Arial" w:cs="Arial"/>
          <w:b/>
          <w:bCs/>
          <w:color w:val="383838"/>
          <w:sz w:val="39"/>
          <w:szCs w:val="39"/>
        </w:rPr>
        <w:t>Show the capacity of all our nodes as a stream of JSON objects: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get nodes -o </w:t>
      </w: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json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|</w:t>
      </w:r>
    </w:p>
    <w:p w:rsidR="001E65D8" w:rsidRPr="001E65D8" w:rsidRDefault="001E65D8" w:rsidP="001E6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       </w:t>
      </w:r>
      <w:proofErr w:type="spellStart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jq</w:t>
      </w:r>
      <w:proofErr w:type="spellEnd"/>
      <w:r w:rsidRPr="001E65D8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</w:t>
      </w:r>
      <w:proofErr w:type="gramStart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".items</w:t>
      </w:r>
      <w:proofErr w:type="gramEnd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[] | {</w:t>
      </w:r>
      <w:proofErr w:type="spellStart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name:.metadata.name</w:t>
      </w:r>
      <w:proofErr w:type="spellEnd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} + .</w:t>
      </w:r>
      <w:proofErr w:type="spellStart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status.capacity</w:t>
      </w:r>
      <w:proofErr w:type="spellEnd"/>
      <w:r w:rsidRPr="001E65D8">
        <w:rPr>
          <w:rFonts w:ascii="Inconsolata" w:eastAsia="Times New Roman" w:hAnsi="Inconsolata" w:cs="Courier New"/>
          <w:color w:val="880000"/>
          <w:sz w:val="39"/>
          <w:szCs w:val="39"/>
          <w:shd w:val="clear" w:color="auto" w:fill="F0F0F0"/>
        </w:rPr>
        <w:t>"</w:t>
      </w:r>
    </w:p>
    <w:p w:rsidR="00721BAC" w:rsidRDefault="00721BAC"/>
    <w:p w:rsidR="00721BAC" w:rsidRDefault="00721BAC"/>
    <w:p w:rsidR="00721BAC" w:rsidRDefault="00721BAC"/>
    <w:p w:rsidR="00721BAC" w:rsidRDefault="00721BAC"/>
    <w:p w:rsidR="00483C7C" w:rsidRDefault="00483C7C" w:rsidP="00483C7C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lastRenderedPageBreak/>
        <w:t>Viewing details</w:t>
      </w:r>
    </w:p>
    <w:p w:rsidR="00483C7C" w:rsidRDefault="00483C7C" w:rsidP="00483C7C">
      <w:pPr>
        <w:pStyle w:val="NormalWeb"/>
        <w:numPr>
          <w:ilvl w:val="0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 w:rsidRPr="00483C7C">
        <w:rPr>
          <w:rFonts w:ascii="Arial" w:hAnsi="Arial" w:cs="Arial"/>
          <w:b/>
          <w:bCs/>
          <w:color w:val="383838"/>
          <w:sz w:val="39"/>
          <w:szCs w:val="39"/>
        </w:rPr>
        <w:t>We can use</w:t>
      </w:r>
      <w:r>
        <w:rPr>
          <w:rFonts w:ascii="Arial" w:hAnsi="Arial" w:cs="Arial"/>
          <w:b/>
          <w:bCs/>
          <w:color w:val="383838"/>
          <w:sz w:val="39"/>
          <w:szCs w:val="39"/>
        </w:rPr>
        <w:t>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 xml:space="preserve"> get -o 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yaml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 to see all available details</w:t>
      </w:r>
    </w:p>
    <w:p w:rsidR="00483C7C" w:rsidRDefault="00483C7C" w:rsidP="00483C7C">
      <w:pPr>
        <w:pStyle w:val="NormalWeb"/>
        <w:numPr>
          <w:ilvl w:val="0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However, YAML output is often simultaneously too much and not enough</w:t>
      </w:r>
    </w:p>
    <w:p w:rsidR="00483C7C" w:rsidRDefault="00483C7C" w:rsidP="00483C7C">
      <w:pPr>
        <w:pStyle w:val="NormalWeb"/>
        <w:numPr>
          <w:ilvl w:val="0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For instance,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 xml:space="preserve"> get node node1 -o 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yaml</w:t>
      </w:r>
      <w:proofErr w:type="spellEnd"/>
      <w:r>
        <w:rPr>
          <w:rFonts w:ascii="Arial" w:hAnsi="Arial" w:cs="Arial"/>
          <w:b/>
          <w:bCs/>
          <w:color w:val="383838"/>
          <w:sz w:val="39"/>
          <w:szCs w:val="39"/>
        </w:rPr>
        <w:t> is:</w:t>
      </w:r>
    </w:p>
    <w:p w:rsidR="00483C7C" w:rsidRDefault="00483C7C" w:rsidP="00483C7C">
      <w:pPr>
        <w:pStyle w:val="NormalWeb"/>
        <w:numPr>
          <w:ilvl w:val="1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too much information (e.g.: list of images available on this node)</w:t>
      </w:r>
    </w:p>
    <w:p w:rsidR="00483C7C" w:rsidRDefault="00483C7C" w:rsidP="00483C7C">
      <w:pPr>
        <w:pStyle w:val="NormalWeb"/>
        <w:numPr>
          <w:ilvl w:val="1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not enough information (e.g.: doesn't show pods running on this node)</w:t>
      </w:r>
    </w:p>
    <w:p w:rsidR="00483C7C" w:rsidRDefault="00483C7C" w:rsidP="00483C7C">
      <w:pPr>
        <w:pStyle w:val="NormalWeb"/>
        <w:numPr>
          <w:ilvl w:val="1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difficult to read for a human operator</w:t>
      </w:r>
    </w:p>
    <w:p w:rsidR="00483C7C" w:rsidRDefault="00483C7C" w:rsidP="00483C7C">
      <w:pPr>
        <w:pStyle w:val="NormalWeb"/>
        <w:numPr>
          <w:ilvl w:val="0"/>
          <w:numId w:val="33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For a comprehensive overview, we can use </w:t>
      </w: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 xml:space="preserve"> describe</w:t>
      </w:r>
      <w:r>
        <w:rPr>
          <w:rFonts w:ascii="Arial" w:hAnsi="Arial" w:cs="Arial"/>
          <w:b/>
          <w:bCs/>
          <w:color w:val="383838"/>
          <w:sz w:val="39"/>
          <w:szCs w:val="39"/>
        </w:rPr>
        <w:t> instead</w:t>
      </w:r>
    </w:p>
    <w:p w:rsidR="00721BAC" w:rsidRDefault="00721BAC"/>
    <w:p w:rsidR="00872E3B" w:rsidRPr="00872E3B" w:rsidRDefault="00872E3B" w:rsidP="00872E3B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872E3B">
        <w:rPr>
          <w:rFonts w:ascii="Arial" w:eastAsia="Times New Roman" w:hAnsi="Arial" w:cs="Arial"/>
          <w:b/>
          <w:bCs/>
          <w:color w:val="000000"/>
          <w:sz w:val="68"/>
          <w:szCs w:val="68"/>
        </w:rPr>
        <w:t>Exploring types and definitions</w:t>
      </w:r>
    </w:p>
    <w:p w:rsidR="00872E3B" w:rsidRPr="00872E3B" w:rsidRDefault="00872E3B" w:rsidP="00872E3B">
      <w:pPr>
        <w:numPr>
          <w:ilvl w:val="0"/>
          <w:numId w:val="3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t>We can list all available resource types by running </w:t>
      </w:r>
      <w:proofErr w:type="spellStart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</w:t>
      </w:r>
      <w:proofErr w:type="spellStart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api</w:t>
      </w:r>
      <w:proofErr w:type="spellEnd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-resources</w:t>
      </w: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br/>
        <w:t>(In Kubernetes 1.10 and prior, this command used to be </w:t>
      </w:r>
      <w:proofErr w:type="spellStart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kubectl</w:t>
      </w:r>
      <w:proofErr w:type="spellEnd"/>
      <w:r w:rsidRPr="00872E3B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 xml:space="preserve"> get</w:t>
      </w: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t>)</w:t>
      </w:r>
    </w:p>
    <w:p w:rsidR="00872E3B" w:rsidRPr="00872E3B" w:rsidRDefault="00872E3B" w:rsidP="00872E3B">
      <w:pPr>
        <w:numPr>
          <w:ilvl w:val="0"/>
          <w:numId w:val="3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t>We can view the definition for a resource type with:</w:t>
      </w:r>
    </w:p>
    <w:p w:rsidR="00872E3B" w:rsidRPr="00872E3B" w:rsidRDefault="00872E3B" w:rsidP="00872E3B">
      <w:pPr>
        <w:shd w:val="clear" w:color="auto" w:fill="D7D8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explain </w:t>
      </w:r>
      <w:r w:rsidRPr="00872E3B">
        <w:rPr>
          <w:rFonts w:ascii="Inconsolata" w:eastAsia="Times New Roman" w:hAnsi="Inconsolata" w:cs="Courier New"/>
          <w:color w:val="397300"/>
          <w:sz w:val="39"/>
          <w:szCs w:val="39"/>
          <w:shd w:val="clear" w:color="auto" w:fill="F0F0F0"/>
        </w:rPr>
        <w:t>type</w:t>
      </w:r>
    </w:p>
    <w:p w:rsidR="00872E3B" w:rsidRPr="00872E3B" w:rsidRDefault="00872E3B" w:rsidP="00872E3B">
      <w:pPr>
        <w:numPr>
          <w:ilvl w:val="0"/>
          <w:numId w:val="3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t>We can view the definition of a field in a resource, for instance:</w:t>
      </w:r>
    </w:p>
    <w:p w:rsidR="00872E3B" w:rsidRPr="00872E3B" w:rsidRDefault="00872E3B" w:rsidP="00872E3B">
      <w:pPr>
        <w:shd w:val="clear" w:color="auto" w:fill="D7D8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explain </w:t>
      </w:r>
      <w:proofErr w:type="spellStart"/>
      <w:proofErr w:type="gramStart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node.spec</w:t>
      </w:r>
      <w:proofErr w:type="spellEnd"/>
      <w:proofErr w:type="gramEnd"/>
    </w:p>
    <w:p w:rsidR="00872E3B" w:rsidRPr="00872E3B" w:rsidRDefault="00872E3B" w:rsidP="00872E3B">
      <w:pPr>
        <w:numPr>
          <w:ilvl w:val="0"/>
          <w:numId w:val="34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872E3B">
        <w:rPr>
          <w:rFonts w:ascii="Arial" w:eastAsia="Times New Roman" w:hAnsi="Arial" w:cs="Arial"/>
          <w:b/>
          <w:bCs/>
          <w:color w:val="383838"/>
          <w:sz w:val="39"/>
          <w:szCs w:val="39"/>
        </w:rPr>
        <w:lastRenderedPageBreak/>
        <w:t>Or get the list of all fields and sub-fields:</w:t>
      </w:r>
    </w:p>
    <w:p w:rsidR="00872E3B" w:rsidRPr="00872E3B" w:rsidRDefault="00872E3B" w:rsidP="00872E3B">
      <w:pPr>
        <w:shd w:val="clear" w:color="auto" w:fill="D7D8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</w:pPr>
      <w:proofErr w:type="spellStart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>kubectl</w:t>
      </w:r>
      <w:proofErr w:type="spellEnd"/>
      <w:r w:rsidRPr="00872E3B">
        <w:rPr>
          <w:rFonts w:ascii="Inconsolata" w:eastAsia="Times New Roman" w:hAnsi="Inconsolata" w:cs="Courier New"/>
          <w:color w:val="444444"/>
          <w:sz w:val="39"/>
          <w:szCs w:val="39"/>
          <w:shd w:val="clear" w:color="auto" w:fill="F0F0F0"/>
        </w:rPr>
        <w:t xml:space="preserve"> explain node --recursive</w:t>
      </w:r>
    </w:p>
    <w:p w:rsidR="00721BAC" w:rsidRDefault="00721BAC"/>
    <w:p w:rsidR="00872E3B" w:rsidRDefault="00872E3B" w:rsidP="00872E3B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Introspection vs. documentation</w:t>
      </w:r>
    </w:p>
    <w:p w:rsidR="00872E3B" w:rsidRDefault="00872E3B" w:rsidP="00872E3B">
      <w:pPr>
        <w:pStyle w:val="NormalWeb"/>
        <w:numPr>
          <w:ilvl w:val="0"/>
          <w:numId w:val="3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We can access the same information by reading the </w:t>
      </w:r>
      <w:hyperlink r:id="rId15" w:anchor="api-reference" w:history="1">
        <w:r>
          <w:rPr>
            <w:rStyle w:val="Hyperlink"/>
            <w:rFonts w:ascii="Arial" w:hAnsi="Arial" w:cs="Arial"/>
            <w:b/>
            <w:bCs/>
            <w:color w:val="0954AB"/>
            <w:sz w:val="39"/>
            <w:szCs w:val="39"/>
          </w:rPr>
          <w:t>API documentation</w:t>
        </w:r>
      </w:hyperlink>
    </w:p>
    <w:p w:rsidR="00872E3B" w:rsidRDefault="00872E3B" w:rsidP="00872E3B">
      <w:pPr>
        <w:pStyle w:val="NormalWeb"/>
        <w:numPr>
          <w:ilvl w:val="0"/>
          <w:numId w:val="3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The API documentation is usually easier to read, but:</w:t>
      </w:r>
    </w:p>
    <w:p w:rsidR="00872E3B" w:rsidRDefault="00872E3B" w:rsidP="00872E3B">
      <w:pPr>
        <w:pStyle w:val="NormalWeb"/>
        <w:numPr>
          <w:ilvl w:val="1"/>
          <w:numId w:val="3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it won't show custom types (like Custom Resource Definitions)</w:t>
      </w:r>
    </w:p>
    <w:p w:rsidR="00872E3B" w:rsidRDefault="00872E3B" w:rsidP="00872E3B">
      <w:pPr>
        <w:pStyle w:val="NormalWeb"/>
        <w:numPr>
          <w:ilvl w:val="1"/>
          <w:numId w:val="3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we need to make sure that we look at the correct version</w:t>
      </w:r>
    </w:p>
    <w:p w:rsidR="00872E3B" w:rsidRDefault="00872E3B" w:rsidP="00872E3B">
      <w:pPr>
        <w:pStyle w:val="NormalWeb"/>
        <w:numPr>
          <w:ilvl w:val="0"/>
          <w:numId w:val="35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proofErr w:type="spellStart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 xml:space="preserve"> </w:t>
      </w:r>
      <w:proofErr w:type="spellStart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>api</w:t>
      </w:r>
      <w:proofErr w:type="spellEnd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>-resources</w:t>
      </w:r>
      <w:r>
        <w:rPr>
          <w:rFonts w:ascii="Arial" w:hAnsi="Arial" w:cs="Arial"/>
          <w:b/>
          <w:bCs/>
          <w:color w:val="383838"/>
          <w:sz w:val="39"/>
          <w:szCs w:val="39"/>
        </w:rPr>
        <w:t> and </w:t>
      </w:r>
      <w:proofErr w:type="spellStart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eastAsiaTheme="majorEastAsia" w:hAnsi="Inconsolata"/>
          <w:color w:val="383838"/>
          <w:sz w:val="43"/>
          <w:szCs w:val="43"/>
          <w:shd w:val="clear" w:color="auto" w:fill="CCCCCC"/>
        </w:rPr>
        <w:t xml:space="preserve"> explain</w:t>
      </w:r>
      <w:r>
        <w:rPr>
          <w:rFonts w:ascii="Arial" w:hAnsi="Arial" w:cs="Arial"/>
          <w:b/>
          <w:bCs/>
          <w:color w:val="383838"/>
          <w:sz w:val="39"/>
          <w:szCs w:val="39"/>
        </w:rPr>
        <w:t> perform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introspection</w:t>
      </w:r>
    </w:p>
    <w:p w:rsidR="00872E3B" w:rsidRDefault="00872E3B" w:rsidP="00872E3B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(they communicate with the API server and obtain the exact type definitions)</w:t>
      </w:r>
    </w:p>
    <w:p w:rsidR="00721BAC" w:rsidRDefault="00721BAC"/>
    <w:p w:rsidR="00664A10" w:rsidRPr="00664A10" w:rsidRDefault="00664A10" w:rsidP="00664A10">
      <w:pPr>
        <w:shd w:val="clear" w:color="auto" w:fill="D7D8D2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68"/>
          <w:szCs w:val="68"/>
        </w:rPr>
      </w:pPr>
      <w:r w:rsidRPr="00664A10">
        <w:rPr>
          <w:rFonts w:ascii="Arial" w:eastAsia="Times New Roman" w:hAnsi="Arial" w:cs="Arial"/>
          <w:b/>
          <w:bCs/>
          <w:color w:val="000000"/>
          <w:sz w:val="68"/>
          <w:szCs w:val="68"/>
        </w:rPr>
        <w:t>Type names</w:t>
      </w:r>
    </w:p>
    <w:p w:rsidR="00664A10" w:rsidRPr="00664A10" w:rsidRDefault="00664A10" w:rsidP="00664A10">
      <w:pPr>
        <w:numPr>
          <w:ilvl w:val="0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The most common resource names have three forms:</w:t>
      </w:r>
    </w:p>
    <w:p w:rsidR="00664A10" w:rsidRPr="00664A10" w:rsidRDefault="00664A10" w:rsidP="00664A10">
      <w:pPr>
        <w:numPr>
          <w:ilvl w:val="1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singular (e.g.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node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service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deployment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)</w:t>
      </w:r>
    </w:p>
    <w:p w:rsidR="00664A10" w:rsidRPr="00664A10" w:rsidRDefault="00664A10" w:rsidP="00664A10">
      <w:pPr>
        <w:numPr>
          <w:ilvl w:val="1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plural (e.g.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nodes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services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deployments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)</w:t>
      </w:r>
    </w:p>
    <w:p w:rsidR="00664A10" w:rsidRPr="00664A10" w:rsidRDefault="00664A10" w:rsidP="00664A10">
      <w:pPr>
        <w:numPr>
          <w:ilvl w:val="1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short (e.g.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no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svc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,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deploy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)</w:t>
      </w:r>
    </w:p>
    <w:p w:rsidR="00664A10" w:rsidRPr="00664A10" w:rsidRDefault="00664A10" w:rsidP="00664A10">
      <w:pPr>
        <w:numPr>
          <w:ilvl w:val="0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Some resources do not have a short name</w:t>
      </w:r>
    </w:p>
    <w:p w:rsidR="00664A10" w:rsidRPr="00664A10" w:rsidRDefault="00664A10" w:rsidP="00664A10">
      <w:pPr>
        <w:numPr>
          <w:ilvl w:val="0"/>
          <w:numId w:val="36"/>
        </w:numPr>
        <w:shd w:val="clear" w:color="auto" w:fill="D7D8D2"/>
        <w:spacing w:after="0" w:line="384" w:lineRule="atLeast"/>
        <w:ind w:left="0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Endpoints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 only have a plural form</w:t>
      </w:r>
    </w:p>
    <w:p w:rsidR="00664A10" w:rsidRPr="00664A10" w:rsidRDefault="00664A10" w:rsidP="00664A10">
      <w:pPr>
        <w:shd w:val="clear" w:color="auto" w:fill="D7D8D2"/>
        <w:spacing w:after="0" w:line="384" w:lineRule="atLeast"/>
        <w:rPr>
          <w:rFonts w:ascii="Arial" w:eastAsia="Times New Roman" w:hAnsi="Arial" w:cs="Arial"/>
          <w:b/>
          <w:bCs/>
          <w:color w:val="383838"/>
          <w:sz w:val="39"/>
          <w:szCs w:val="39"/>
        </w:rPr>
      </w:pP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lastRenderedPageBreak/>
        <w:t>(because even a single </w:t>
      </w:r>
      <w:r w:rsidRPr="00664A10">
        <w:rPr>
          <w:rFonts w:ascii="Inconsolata" w:eastAsia="Times New Roman" w:hAnsi="Inconsolata" w:cs="Courier New"/>
          <w:color w:val="383838"/>
          <w:sz w:val="43"/>
          <w:szCs w:val="43"/>
          <w:shd w:val="clear" w:color="auto" w:fill="CCCCCC"/>
        </w:rPr>
        <w:t>Endpoints</w:t>
      </w:r>
      <w:r w:rsidRPr="00664A10">
        <w:rPr>
          <w:rFonts w:ascii="Arial" w:eastAsia="Times New Roman" w:hAnsi="Arial" w:cs="Arial"/>
          <w:b/>
          <w:bCs/>
          <w:color w:val="383838"/>
          <w:sz w:val="39"/>
          <w:szCs w:val="39"/>
        </w:rPr>
        <w:t> resource is actually a list of endpoints)</w:t>
      </w:r>
    </w:p>
    <w:p w:rsidR="00721BAC" w:rsidRDefault="00721BAC"/>
    <w:p w:rsidR="00721BAC" w:rsidRDefault="00721BAC"/>
    <w:p w:rsidR="00664A10" w:rsidRDefault="00664A10" w:rsidP="00664A10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More </w:t>
      </w:r>
      <w:r>
        <w:rPr>
          <w:rStyle w:val="HTMLCode"/>
          <w:rFonts w:ascii="Inconsolata" w:hAnsi="Inconsolata"/>
          <w:b w:val="0"/>
          <w:bCs w:val="0"/>
          <w:color w:val="000000"/>
          <w:sz w:val="74"/>
          <w:szCs w:val="74"/>
          <w:shd w:val="clear" w:color="auto" w:fill="CCCCCC"/>
        </w:rPr>
        <w:t>get</w:t>
      </w:r>
      <w:r>
        <w:rPr>
          <w:rFonts w:ascii="Arial" w:hAnsi="Arial" w:cs="Arial"/>
          <w:color w:val="000000"/>
          <w:sz w:val="68"/>
          <w:szCs w:val="68"/>
        </w:rPr>
        <w:t> commands: Services</w:t>
      </w:r>
    </w:p>
    <w:p w:rsidR="00664A10" w:rsidRDefault="00664A10" w:rsidP="00664A10">
      <w:pPr>
        <w:pStyle w:val="NormalWeb"/>
        <w:numPr>
          <w:ilvl w:val="0"/>
          <w:numId w:val="37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A </w:t>
      </w:r>
      <w:r w:rsidRPr="00664A10">
        <w:rPr>
          <w:rStyle w:val="Emphasis"/>
          <w:rFonts w:ascii="Arial" w:hAnsi="Arial" w:cs="Arial"/>
          <w:b/>
          <w:bCs/>
          <w:color w:val="383838"/>
          <w:sz w:val="39"/>
          <w:szCs w:val="39"/>
          <w:u w:val="single"/>
        </w:rPr>
        <w:t>service</w:t>
      </w:r>
      <w:r w:rsidRPr="00664A10">
        <w:rPr>
          <w:rFonts w:ascii="Arial" w:hAnsi="Arial" w:cs="Arial"/>
          <w:b/>
          <w:bCs/>
          <w:color w:val="383838"/>
          <w:sz w:val="39"/>
          <w:szCs w:val="39"/>
          <w:u w:val="single"/>
        </w:rPr>
        <w:t> is a stable endpoint to connect</w:t>
      </w:r>
      <w:r>
        <w:rPr>
          <w:rFonts w:ascii="Arial" w:hAnsi="Arial" w:cs="Arial"/>
          <w:b/>
          <w:bCs/>
          <w:color w:val="383838"/>
          <w:sz w:val="39"/>
          <w:szCs w:val="39"/>
        </w:rPr>
        <w:t xml:space="preserve"> to "something"</w:t>
      </w:r>
    </w:p>
    <w:p w:rsidR="00664A10" w:rsidRDefault="00664A10" w:rsidP="00664A10">
      <w:pPr>
        <w:pStyle w:val="NormalWeb"/>
        <w:shd w:val="clear" w:color="auto" w:fill="D7D8D2"/>
        <w:spacing w:before="0" w:beforeAutospacing="0" w:after="0" w:afterAutospacing="0" w:line="384" w:lineRule="atLeast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(In the initial proposal, they were called "portals")</w:t>
      </w:r>
    </w:p>
    <w:p w:rsidR="00664A10" w:rsidRDefault="00664A10" w:rsidP="00664A10">
      <w:pPr>
        <w:numPr>
          <w:ilvl w:val="0"/>
          <w:numId w:val="38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List the services on our cluster with one of these commands:</w:t>
      </w:r>
    </w:p>
    <w:p w:rsidR="00664A10" w:rsidRDefault="00664A10" w:rsidP="00664A10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services</w:t>
      </w:r>
    </w:p>
    <w:p w:rsidR="00664A10" w:rsidRDefault="00664A10" w:rsidP="00664A10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svc</w:t>
      </w:r>
    </w:p>
    <w:p w:rsidR="00721BAC" w:rsidRDefault="00721BAC"/>
    <w:p w:rsidR="00664A10" w:rsidRDefault="00664A10" w:rsidP="00664A10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More </w:t>
      </w:r>
      <w:r>
        <w:rPr>
          <w:rStyle w:val="HTMLCode"/>
          <w:rFonts w:ascii="Inconsolata" w:hAnsi="Inconsolata"/>
          <w:b w:val="0"/>
          <w:bCs w:val="0"/>
          <w:color w:val="000000"/>
          <w:sz w:val="74"/>
          <w:szCs w:val="74"/>
          <w:shd w:val="clear" w:color="auto" w:fill="CCCCCC"/>
        </w:rPr>
        <w:t>get</w:t>
      </w:r>
      <w:r>
        <w:rPr>
          <w:rFonts w:ascii="Arial" w:hAnsi="Arial" w:cs="Arial"/>
          <w:color w:val="000000"/>
          <w:sz w:val="68"/>
          <w:szCs w:val="68"/>
        </w:rPr>
        <w:t> commands: Listing running containers</w:t>
      </w:r>
    </w:p>
    <w:p w:rsidR="00664A10" w:rsidRDefault="00664A10" w:rsidP="00664A10">
      <w:pPr>
        <w:pStyle w:val="NormalWeb"/>
        <w:numPr>
          <w:ilvl w:val="0"/>
          <w:numId w:val="3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Containers are manipulated through 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pods</w:t>
      </w:r>
    </w:p>
    <w:p w:rsidR="00664A10" w:rsidRDefault="00664A10" w:rsidP="00664A10">
      <w:pPr>
        <w:pStyle w:val="NormalWeb"/>
        <w:numPr>
          <w:ilvl w:val="0"/>
          <w:numId w:val="3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A pod is a group of containers:</w:t>
      </w:r>
    </w:p>
    <w:p w:rsidR="00664A10" w:rsidRDefault="00664A10" w:rsidP="00664A10">
      <w:pPr>
        <w:pStyle w:val="NormalWeb"/>
        <w:numPr>
          <w:ilvl w:val="1"/>
          <w:numId w:val="3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running together (on the same node)</w:t>
      </w:r>
    </w:p>
    <w:p w:rsidR="00664A10" w:rsidRDefault="00664A10" w:rsidP="00664A10">
      <w:pPr>
        <w:pStyle w:val="NormalWeb"/>
        <w:numPr>
          <w:ilvl w:val="1"/>
          <w:numId w:val="39"/>
        </w:numPr>
        <w:shd w:val="clear" w:color="auto" w:fill="D7D8D2"/>
        <w:spacing w:before="0" w:beforeAutospacing="0" w:after="0" w:afterAutospacing="0" w:line="384" w:lineRule="atLeast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sharing resources (RAM, CPU; but also network, volumes)</w:t>
      </w:r>
    </w:p>
    <w:p w:rsidR="00664A10" w:rsidRDefault="00664A10" w:rsidP="00664A10">
      <w:pPr>
        <w:numPr>
          <w:ilvl w:val="0"/>
          <w:numId w:val="40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List pods on our cluster:</w:t>
      </w:r>
    </w:p>
    <w:p w:rsidR="00664A10" w:rsidRDefault="00664A10" w:rsidP="00664A10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pods</w:t>
      </w:r>
    </w:p>
    <w:p w:rsidR="00751AF7" w:rsidRDefault="00751AF7" w:rsidP="00751AF7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lastRenderedPageBreak/>
        <w:t>Namespaces</w:t>
      </w:r>
    </w:p>
    <w:p w:rsidR="00751AF7" w:rsidRDefault="00751AF7" w:rsidP="00751AF7">
      <w:pPr>
        <w:numPr>
          <w:ilvl w:val="0"/>
          <w:numId w:val="41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Namespaces allow us to segregate resources</w:t>
      </w:r>
    </w:p>
    <w:p w:rsidR="00751AF7" w:rsidRDefault="00751AF7" w:rsidP="00751AF7">
      <w:pPr>
        <w:numPr>
          <w:ilvl w:val="0"/>
          <w:numId w:val="42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List the namespaces on our cluster with one of these commands:</w:t>
      </w:r>
    </w:p>
    <w:p w:rsidR="00751AF7" w:rsidRDefault="00751AF7" w:rsidP="00751AF7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 w:rsidRPr="00751AF7">
        <w:rPr>
          <w:rFonts w:ascii="Inconsolata" w:hAnsi="Inconsolata"/>
          <w:color w:val="444444"/>
          <w:sz w:val="39"/>
          <w:szCs w:val="39"/>
          <w:highlight w:val="yellow"/>
          <w:shd w:val="clear" w:color="auto" w:fill="F0F0F0"/>
        </w:rPr>
        <w:t>kubectl</w:t>
      </w:r>
      <w:proofErr w:type="spellEnd"/>
      <w:r w:rsidRPr="00751AF7">
        <w:rPr>
          <w:rFonts w:ascii="Inconsolata" w:hAnsi="Inconsolata"/>
          <w:color w:val="444444"/>
          <w:sz w:val="39"/>
          <w:szCs w:val="39"/>
          <w:highlight w:val="yellow"/>
          <w:shd w:val="clear" w:color="auto" w:fill="F0F0F0"/>
        </w:rPr>
        <w:t xml:space="preserve"> get namespaces</w:t>
      </w:r>
    </w:p>
    <w:p w:rsidR="00751AF7" w:rsidRDefault="00751AF7" w:rsidP="00751AF7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namespace</w:t>
      </w:r>
    </w:p>
    <w:p w:rsidR="00751AF7" w:rsidRDefault="00751AF7" w:rsidP="00751AF7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ns</w:t>
      </w:r>
    </w:p>
    <w:p w:rsidR="00721BAC" w:rsidRDefault="00721BAC"/>
    <w:p w:rsidR="0076089D" w:rsidRDefault="0076089D" w:rsidP="0076089D">
      <w:pPr>
        <w:pStyle w:val="Heading2"/>
        <w:shd w:val="clear" w:color="auto" w:fill="D7D8D2"/>
        <w:spacing w:before="120" w:beforeAutospacing="0" w:after="120" w:afterAutospacing="0"/>
        <w:rPr>
          <w:rFonts w:ascii="Arial" w:hAnsi="Arial" w:cs="Arial"/>
          <w:color w:val="000000"/>
          <w:sz w:val="68"/>
          <w:szCs w:val="68"/>
        </w:rPr>
      </w:pPr>
      <w:r>
        <w:rPr>
          <w:rFonts w:ascii="Arial" w:hAnsi="Arial" w:cs="Arial"/>
          <w:color w:val="000000"/>
          <w:sz w:val="68"/>
          <w:szCs w:val="68"/>
        </w:rPr>
        <w:t>Namespaces</w:t>
      </w:r>
    </w:p>
    <w:p w:rsidR="0076089D" w:rsidRDefault="0076089D" w:rsidP="0076089D">
      <w:pPr>
        <w:numPr>
          <w:ilvl w:val="0"/>
          <w:numId w:val="43"/>
        </w:numPr>
        <w:shd w:val="clear" w:color="auto" w:fill="D7D8D2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Namespaces allow us to segregate resources</w:t>
      </w:r>
    </w:p>
    <w:p w:rsidR="0076089D" w:rsidRDefault="0076089D" w:rsidP="0076089D">
      <w:pPr>
        <w:numPr>
          <w:ilvl w:val="0"/>
          <w:numId w:val="44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Fonts w:ascii="Arial" w:hAnsi="Arial" w:cs="Arial"/>
          <w:b/>
          <w:bCs/>
          <w:color w:val="383838"/>
          <w:sz w:val="39"/>
          <w:szCs w:val="39"/>
        </w:rPr>
        <w:t>List the namespaces on our cluster with one of these commands:</w:t>
      </w:r>
    </w:p>
    <w:p w:rsidR="0076089D" w:rsidRDefault="0076089D" w:rsidP="0076089D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namespaces</w:t>
      </w:r>
    </w:p>
    <w:p w:rsidR="0076089D" w:rsidRDefault="0076089D" w:rsidP="0076089D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namespace</w:t>
      </w:r>
    </w:p>
    <w:p w:rsidR="0076089D" w:rsidRDefault="0076089D" w:rsidP="0076089D">
      <w:pPr>
        <w:pStyle w:val="HTMLPreformatted"/>
        <w:shd w:val="clear" w:color="auto" w:fill="EEEEEE"/>
        <w:spacing w:before="144" w:after="144"/>
        <w:rPr>
          <w:rFonts w:ascii="Inconsolata" w:hAnsi="Inconsolata"/>
          <w:color w:val="444444"/>
          <w:sz w:val="39"/>
          <w:szCs w:val="39"/>
          <w:shd w:val="clear" w:color="auto" w:fill="F0F0F0"/>
        </w:rPr>
      </w:pPr>
      <w:proofErr w:type="spellStart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>kubectl</w:t>
      </w:r>
      <w:proofErr w:type="spellEnd"/>
      <w:r>
        <w:rPr>
          <w:rFonts w:ascii="Inconsolata" w:hAnsi="Inconsolata"/>
          <w:color w:val="444444"/>
          <w:sz w:val="39"/>
          <w:szCs w:val="39"/>
          <w:shd w:val="clear" w:color="auto" w:fill="F0F0F0"/>
        </w:rPr>
        <w:t xml:space="preserve"> get ns</w:t>
      </w:r>
    </w:p>
    <w:p w:rsidR="0076089D" w:rsidRDefault="0076089D" w:rsidP="0076089D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You know what ... This </w:t>
      </w:r>
      <w:proofErr w:type="spellStart"/>
      <w:r>
        <w:rPr>
          <w:rStyle w:val="HTMLCode"/>
          <w:rFonts w:ascii="Inconsolata" w:hAnsi="Inconsolata"/>
          <w:i/>
          <w:iCs/>
          <w:color w:val="383838"/>
          <w:sz w:val="43"/>
          <w:szCs w:val="43"/>
          <w:shd w:val="clear" w:color="auto" w:fill="CCCCCC"/>
        </w:rPr>
        <w:t>kube</w:t>
      </w:r>
      <w:proofErr w:type="spellEnd"/>
      <w:r>
        <w:rPr>
          <w:rStyle w:val="HTMLCode"/>
          <w:rFonts w:ascii="Inconsolata" w:hAnsi="Inconsolata"/>
          <w:i/>
          <w:iCs/>
          <w:color w:val="383838"/>
          <w:sz w:val="43"/>
          <w:szCs w:val="43"/>
          <w:shd w:val="clear" w:color="auto" w:fill="CCCCCC"/>
        </w:rPr>
        <w:t>-system</w:t>
      </w: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 thing looks suspicious.</w:t>
      </w:r>
    </w:p>
    <w:p w:rsidR="0076089D" w:rsidRDefault="0076089D" w:rsidP="0076089D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383838"/>
          <w:sz w:val="39"/>
          <w:szCs w:val="39"/>
        </w:rPr>
        <w:t>In fact, I'm pretty sure it showed up earlier, when we did:</w:t>
      </w:r>
    </w:p>
    <w:p w:rsidR="0076089D" w:rsidRDefault="0076089D" w:rsidP="0076089D">
      <w:pPr>
        <w:pStyle w:val="NormalWeb"/>
        <w:shd w:val="clear" w:color="auto" w:fill="D7D8D2"/>
        <w:rPr>
          <w:rFonts w:ascii="Arial" w:hAnsi="Arial" w:cs="Arial"/>
          <w:b/>
          <w:bCs/>
          <w:color w:val="383838"/>
          <w:sz w:val="39"/>
          <w:szCs w:val="39"/>
        </w:rPr>
      </w:pPr>
      <w:proofErr w:type="spellStart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>kubectl</w:t>
      </w:r>
      <w:proofErr w:type="spellEnd"/>
      <w:r>
        <w:rPr>
          <w:rStyle w:val="HTMLCode"/>
          <w:rFonts w:ascii="Inconsolata" w:hAnsi="Inconsolata"/>
          <w:color w:val="383838"/>
          <w:sz w:val="43"/>
          <w:szCs w:val="43"/>
          <w:shd w:val="clear" w:color="auto" w:fill="CCCCCC"/>
        </w:rPr>
        <w:t xml:space="preserve"> describe node &lt;node-name&gt;</w:t>
      </w:r>
    </w:p>
    <w:p w:rsidR="00721BAC" w:rsidRDefault="00721BAC"/>
    <w:p w:rsidR="00721BAC" w:rsidRDefault="00721BAC">
      <w:bookmarkStart w:id="1" w:name="_GoBack"/>
      <w:bookmarkEnd w:id="1"/>
    </w:p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p w:rsidR="00721BAC" w:rsidRDefault="00721BAC"/>
    <w:sectPr w:rsidR="0072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3CC"/>
    <w:multiLevelType w:val="multilevel"/>
    <w:tmpl w:val="312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21E3"/>
    <w:multiLevelType w:val="multilevel"/>
    <w:tmpl w:val="77B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62D8"/>
    <w:multiLevelType w:val="multilevel"/>
    <w:tmpl w:val="948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8B3"/>
    <w:multiLevelType w:val="multilevel"/>
    <w:tmpl w:val="C17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7470"/>
    <w:multiLevelType w:val="multilevel"/>
    <w:tmpl w:val="5EF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05637"/>
    <w:multiLevelType w:val="multilevel"/>
    <w:tmpl w:val="860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B727F"/>
    <w:multiLevelType w:val="multilevel"/>
    <w:tmpl w:val="623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549AF"/>
    <w:multiLevelType w:val="multilevel"/>
    <w:tmpl w:val="0C3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3532F"/>
    <w:multiLevelType w:val="multilevel"/>
    <w:tmpl w:val="F4E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626F1"/>
    <w:multiLevelType w:val="multilevel"/>
    <w:tmpl w:val="422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33687"/>
    <w:multiLevelType w:val="multilevel"/>
    <w:tmpl w:val="1EA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5367E"/>
    <w:multiLevelType w:val="multilevel"/>
    <w:tmpl w:val="94D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815E4"/>
    <w:multiLevelType w:val="multilevel"/>
    <w:tmpl w:val="F96E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C7341"/>
    <w:multiLevelType w:val="multilevel"/>
    <w:tmpl w:val="C53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E3F13"/>
    <w:multiLevelType w:val="multilevel"/>
    <w:tmpl w:val="11E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D669C"/>
    <w:multiLevelType w:val="multilevel"/>
    <w:tmpl w:val="790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82281"/>
    <w:multiLevelType w:val="multilevel"/>
    <w:tmpl w:val="DCB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65568"/>
    <w:multiLevelType w:val="multilevel"/>
    <w:tmpl w:val="5D6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B460F"/>
    <w:multiLevelType w:val="multilevel"/>
    <w:tmpl w:val="CA32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34880"/>
    <w:multiLevelType w:val="multilevel"/>
    <w:tmpl w:val="1464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C2B25"/>
    <w:multiLevelType w:val="multilevel"/>
    <w:tmpl w:val="CF0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D77FB"/>
    <w:multiLevelType w:val="multilevel"/>
    <w:tmpl w:val="63C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84768"/>
    <w:multiLevelType w:val="multilevel"/>
    <w:tmpl w:val="547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21830"/>
    <w:multiLevelType w:val="multilevel"/>
    <w:tmpl w:val="189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05CAA"/>
    <w:multiLevelType w:val="multilevel"/>
    <w:tmpl w:val="53E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47A09"/>
    <w:multiLevelType w:val="multilevel"/>
    <w:tmpl w:val="E52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81AE4"/>
    <w:multiLevelType w:val="multilevel"/>
    <w:tmpl w:val="BE54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E39FF"/>
    <w:multiLevelType w:val="multilevel"/>
    <w:tmpl w:val="55D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F7915"/>
    <w:multiLevelType w:val="multilevel"/>
    <w:tmpl w:val="B90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D2BC2"/>
    <w:multiLevelType w:val="multilevel"/>
    <w:tmpl w:val="CA54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EE52F1"/>
    <w:multiLevelType w:val="multilevel"/>
    <w:tmpl w:val="6CA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3769E"/>
    <w:multiLevelType w:val="multilevel"/>
    <w:tmpl w:val="BC9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84D55"/>
    <w:multiLevelType w:val="multilevel"/>
    <w:tmpl w:val="0CE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13E70"/>
    <w:multiLevelType w:val="multilevel"/>
    <w:tmpl w:val="2FD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25CDF"/>
    <w:multiLevelType w:val="multilevel"/>
    <w:tmpl w:val="5C2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32324"/>
    <w:multiLevelType w:val="multilevel"/>
    <w:tmpl w:val="86FA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051C3"/>
    <w:multiLevelType w:val="multilevel"/>
    <w:tmpl w:val="F8F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B326D"/>
    <w:multiLevelType w:val="multilevel"/>
    <w:tmpl w:val="6E6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E28AE"/>
    <w:multiLevelType w:val="multilevel"/>
    <w:tmpl w:val="B47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218BA"/>
    <w:multiLevelType w:val="multilevel"/>
    <w:tmpl w:val="B91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B688E"/>
    <w:multiLevelType w:val="multilevel"/>
    <w:tmpl w:val="D18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93093"/>
    <w:multiLevelType w:val="multilevel"/>
    <w:tmpl w:val="472C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A5821"/>
    <w:multiLevelType w:val="multilevel"/>
    <w:tmpl w:val="40D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5255E6"/>
    <w:multiLevelType w:val="multilevel"/>
    <w:tmpl w:val="445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32"/>
  </w:num>
  <w:num w:numId="4">
    <w:abstractNumId w:val="40"/>
  </w:num>
  <w:num w:numId="5">
    <w:abstractNumId w:val="6"/>
  </w:num>
  <w:num w:numId="6">
    <w:abstractNumId w:val="23"/>
  </w:num>
  <w:num w:numId="7">
    <w:abstractNumId w:val="35"/>
  </w:num>
  <w:num w:numId="8">
    <w:abstractNumId w:val="17"/>
  </w:num>
  <w:num w:numId="9">
    <w:abstractNumId w:val="39"/>
  </w:num>
  <w:num w:numId="10">
    <w:abstractNumId w:val="41"/>
  </w:num>
  <w:num w:numId="11">
    <w:abstractNumId w:val="37"/>
  </w:num>
  <w:num w:numId="12">
    <w:abstractNumId w:val="3"/>
  </w:num>
  <w:num w:numId="13">
    <w:abstractNumId w:val="4"/>
  </w:num>
  <w:num w:numId="14">
    <w:abstractNumId w:val="34"/>
  </w:num>
  <w:num w:numId="15">
    <w:abstractNumId w:val="22"/>
  </w:num>
  <w:num w:numId="16">
    <w:abstractNumId w:val="9"/>
  </w:num>
  <w:num w:numId="17">
    <w:abstractNumId w:val="5"/>
  </w:num>
  <w:num w:numId="18">
    <w:abstractNumId w:val="11"/>
  </w:num>
  <w:num w:numId="19">
    <w:abstractNumId w:val="42"/>
  </w:num>
  <w:num w:numId="20">
    <w:abstractNumId w:val="8"/>
  </w:num>
  <w:num w:numId="21">
    <w:abstractNumId w:val="15"/>
  </w:num>
  <w:num w:numId="22">
    <w:abstractNumId w:val="18"/>
  </w:num>
  <w:num w:numId="23">
    <w:abstractNumId w:val="13"/>
  </w:num>
  <w:num w:numId="24">
    <w:abstractNumId w:val="38"/>
  </w:num>
  <w:num w:numId="25">
    <w:abstractNumId w:val="30"/>
  </w:num>
  <w:num w:numId="26">
    <w:abstractNumId w:val="1"/>
  </w:num>
  <w:num w:numId="27">
    <w:abstractNumId w:val="43"/>
  </w:num>
  <w:num w:numId="28">
    <w:abstractNumId w:val="16"/>
  </w:num>
  <w:num w:numId="29">
    <w:abstractNumId w:val="20"/>
  </w:num>
  <w:num w:numId="30">
    <w:abstractNumId w:val="21"/>
  </w:num>
  <w:num w:numId="31">
    <w:abstractNumId w:val="31"/>
  </w:num>
  <w:num w:numId="32">
    <w:abstractNumId w:val="28"/>
  </w:num>
  <w:num w:numId="33">
    <w:abstractNumId w:val="33"/>
  </w:num>
  <w:num w:numId="34">
    <w:abstractNumId w:val="19"/>
  </w:num>
  <w:num w:numId="35">
    <w:abstractNumId w:val="14"/>
  </w:num>
  <w:num w:numId="36">
    <w:abstractNumId w:val="26"/>
  </w:num>
  <w:num w:numId="37">
    <w:abstractNumId w:val="25"/>
  </w:num>
  <w:num w:numId="38">
    <w:abstractNumId w:val="36"/>
  </w:num>
  <w:num w:numId="39">
    <w:abstractNumId w:val="12"/>
  </w:num>
  <w:num w:numId="40">
    <w:abstractNumId w:val="24"/>
  </w:num>
  <w:num w:numId="41">
    <w:abstractNumId w:val="7"/>
  </w:num>
  <w:num w:numId="42">
    <w:abstractNumId w:val="2"/>
  </w:num>
  <w:num w:numId="43">
    <w:abstractNumId w:val="1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AC"/>
    <w:rsid w:val="00112865"/>
    <w:rsid w:val="00196449"/>
    <w:rsid w:val="001E65D8"/>
    <w:rsid w:val="00235AB5"/>
    <w:rsid w:val="0035516B"/>
    <w:rsid w:val="00403491"/>
    <w:rsid w:val="0046516D"/>
    <w:rsid w:val="00483C7C"/>
    <w:rsid w:val="00614422"/>
    <w:rsid w:val="00664A10"/>
    <w:rsid w:val="00721BAC"/>
    <w:rsid w:val="00751AF7"/>
    <w:rsid w:val="0076089D"/>
    <w:rsid w:val="00854B4A"/>
    <w:rsid w:val="00872E3B"/>
    <w:rsid w:val="00957DF1"/>
    <w:rsid w:val="00B94E63"/>
    <w:rsid w:val="00BB64C8"/>
    <w:rsid w:val="00EB0FED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A560-3826-4402-9A16-C75E7D66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1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BAC"/>
    <w:rPr>
      <w:b/>
      <w:bCs/>
    </w:rPr>
  </w:style>
  <w:style w:type="character" w:styleId="Hyperlink">
    <w:name w:val="Hyperlink"/>
    <w:basedOn w:val="DefaultParagraphFont"/>
    <w:uiPriority w:val="99"/>
    <w:unhideWhenUsed/>
    <w:rsid w:val="00721B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1B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21BA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21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B0F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E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351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206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353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726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023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342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80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1441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162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176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650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53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967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190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725">
          <w:marLeft w:val="0"/>
          <w:marRight w:val="0"/>
          <w:marTop w:val="0"/>
          <w:marBottom w:val="0"/>
          <w:divBdr>
            <w:top w:val="dotted" w:sz="12" w:space="0" w:color="000000"/>
            <w:left w:val="dotted" w:sz="12" w:space="0" w:color="000000"/>
            <w:bottom w:val="dotted" w:sz="12" w:space="0" w:color="000000"/>
            <w:right w:val="dotted" w:sz="12" w:space="0" w:color="000000"/>
          </w:divBdr>
          <w:divsChild>
            <w:div w:id="137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" TargetMode="External"/><Relationship Id="rId13" Type="http://schemas.openxmlformats.org/officeDocument/2006/relationships/hyperlink" Target="https://kubernetes.io/docs/setup/production-environment/container-runti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etFisher/kubernetes-mastery/graphs/contributors" TargetMode="External"/><Relationship Id="rId12" Type="http://schemas.openxmlformats.org/officeDocument/2006/relationships/hyperlink" Target="https://github.com/cri-o/cri-o/blob/master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lides.kubernetesmastery.com/" TargetMode="External"/><Relationship Id="rId11" Type="http://schemas.openxmlformats.org/officeDocument/2006/relationships/hyperlink" Target="https://github.com/containerd/containerd/blob/master/README.md" TargetMode="External"/><Relationship Id="rId5" Type="http://schemas.openxmlformats.org/officeDocument/2006/relationships/hyperlink" Target="http://www.kubernetesmastery.com/" TargetMode="External"/><Relationship Id="rId15" Type="http://schemas.openxmlformats.org/officeDocument/2006/relationships/hyperlink" Target="https://kubernetes.io/docs/reference/" TargetMode="External"/><Relationship Id="rId10" Type="http://schemas.openxmlformats.org/officeDocument/2006/relationships/hyperlink" Target="https://kubernetes.io/docs/concepts/configuration/taint-and-tole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partners/" TargetMode="External"/><Relationship Id="rId14" Type="http://schemas.openxmlformats.org/officeDocument/2006/relationships/hyperlink" Target="https://speakerdeck.com/luxas/kubeadm-cluster-creation-internals-from-self-hosting-to-upgradability-and-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49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9</cp:revision>
  <dcterms:created xsi:type="dcterms:W3CDTF">2025-02-04T16:54:00Z</dcterms:created>
  <dcterms:modified xsi:type="dcterms:W3CDTF">2025-02-04T19:17:00Z</dcterms:modified>
</cp:coreProperties>
</file>